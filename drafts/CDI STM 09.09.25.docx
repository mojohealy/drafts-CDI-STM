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647C" w14:textId="7FF4605C" w:rsidR="00EE1694" w:rsidRPr="00003845" w:rsidRDefault="00EE1694" w:rsidP="00EE1694">
      <w:pPr>
        <w:jc w:val="center"/>
        <w:rPr>
          <w:rFonts w:ascii="Times New Roman" w:hAnsi="Times New Roman" w:cs="Times New Roman"/>
          <w:b/>
          <w:bCs/>
          <w:lang w:val="en-GB"/>
        </w:rPr>
      </w:pPr>
      <w:bookmarkStart w:id="0" w:name="_Hlk126263883"/>
      <w:bookmarkStart w:id="1" w:name="_Hlk105434453"/>
      <w:bookmarkStart w:id="2" w:name="_Hlk75383518"/>
      <w:bookmarkStart w:id="3" w:name="_Hlk81860464"/>
      <w:bookmarkStart w:id="4" w:name="_Hlk88839443"/>
      <w:bookmarkStart w:id="5" w:name="_Hlk74926419"/>
      <w:bookmarkStart w:id="6" w:name="_Hlk74948802"/>
      <w:commentRangeStart w:id="7"/>
      <w:r w:rsidRPr="00003845">
        <w:rPr>
          <w:rFonts w:ascii="Times New Roman" w:hAnsi="Times New Roman" w:cs="Times New Roman"/>
          <w:b/>
          <w:bCs/>
          <w:lang w:val="en-GB"/>
        </w:rPr>
        <w:t>Celebrating</w:t>
      </w:r>
      <w:commentRangeEnd w:id="7"/>
      <w:r w:rsidR="00454645">
        <w:rPr>
          <w:rStyle w:val="CommentReference"/>
        </w:rPr>
        <w:commentReference w:id="7"/>
      </w:r>
      <w:r w:rsidRPr="00003845">
        <w:rPr>
          <w:rFonts w:ascii="Times New Roman" w:hAnsi="Times New Roman" w:cs="Times New Roman"/>
          <w:b/>
          <w:bCs/>
          <w:lang w:val="en-GB"/>
        </w:rPr>
        <w:t xml:space="preserve"> 30 Years of Career Development International: </w:t>
      </w:r>
      <w:r w:rsidR="005A6EE0" w:rsidRPr="00003845">
        <w:rPr>
          <w:rFonts w:ascii="Times New Roman" w:hAnsi="Times New Roman" w:cs="Times New Roman"/>
          <w:b/>
          <w:bCs/>
          <w:lang w:val="en-GB"/>
        </w:rPr>
        <w:br/>
      </w:r>
      <w:r w:rsidRPr="00003845">
        <w:rPr>
          <w:rFonts w:ascii="Times New Roman" w:hAnsi="Times New Roman" w:cs="Times New Roman"/>
          <w:b/>
          <w:bCs/>
          <w:lang w:val="en-GB"/>
        </w:rPr>
        <w:t>A Structural Topic Model</w:t>
      </w:r>
      <w:del w:id="8" w:author="Michael Healy" w:date="2025-09-08T14:25:00Z">
        <w:r w:rsidR="00003845" w:rsidRPr="00003845" w:rsidDel="00E929CA">
          <w:rPr>
            <w:rFonts w:ascii="Times New Roman" w:hAnsi="Times New Roman" w:cs="Times New Roman"/>
            <w:b/>
            <w:bCs/>
            <w:lang w:val="en-GB"/>
          </w:rPr>
          <w:delText>l</w:delText>
        </w:r>
        <w:r w:rsidRPr="00003845" w:rsidDel="00E929CA">
          <w:rPr>
            <w:rFonts w:ascii="Times New Roman" w:hAnsi="Times New Roman" w:cs="Times New Roman"/>
            <w:b/>
            <w:bCs/>
            <w:lang w:val="en-GB"/>
          </w:rPr>
          <w:delText>ing</w:delText>
        </w:r>
      </w:del>
      <w:r w:rsidRPr="00003845">
        <w:rPr>
          <w:rFonts w:ascii="Times New Roman" w:hAnsi="Times New Roman" w:cs="Times New Roman"/>
          <w:b/>
          <w:bCs/>
          <w:lang w:val="en-GB"/>
        </w:rPr>
        <w:t xml:space="preserve"> of </w:t>
      </w:r>
      <w:r w:rsidR="00CA6146" w:rsidRPr="00003845">
        <w:rPr>
          <w:rFonts w:ascii="Times New Roman" w:hAnsi="Times New Roman" w:cs="Times New Roman"/>
          <w:b/>
          <w:bCs/>
          <w:lang w:val="en-GB"/>
        </w:rPr>
        <w:t>Nine</w:t>
      </w:r>
      <w:r w:rsidRPr="00003845">
        <w:rPr>
          <w:rFonts w:ascii="Times New Roman" w:hAnsi="Times New Roman" w:cs="Times New Roman"/>
          <w:b/>
          <w:bCs/>
          <w:lang w:val="en-GB"/>
        </w:rPr>
        <w:t xml:space="preserve"> Topics Among 1,186 Abstracts (1996-2025)</w:t>
      </w:r>
    </w:p>
    <w:bookmarkEnd w:id="0"/>
    <w:bookmarkEnd w:id="1"/>
    <w:p w14:paraId="05362282" w14:textId="77777777" w:rsidR="005A6EE0" w:rsidRPr="00003845" w:rsidRDefault="005A6EE0" w:rsidP="005A6EE0">
      <w:pPr>
        <w:spacing w:line="360" w:lineRule="auto"/>
        <w:jc w:val="center"/>
        <w:rPr>
          <w:rFonts w:ascii="Times New Roman" w:hAnsi="Times New Roman" w:cs="Times New Roman"/>
          <w:b/>
          <w:sz w:val="12"/>
          <w:szCs w:val="12"/>
          <w:lang w:val="en-GB"/>
        </w:rPr>
      </w:pPr>
    </w:p>
    <w:p w14:paraId="45A6B5AC" w14:textId="6E2B3B01" w:rsidR="00CA6146" w:rsidRPr="00003845" w:rsidRDefault="00CA6146" w:rsidP="005A6EE0">
      <w:pPr>
        <w:spacing w:line="360" w:lineRule="auto"/>
        <w:jc w:val="center"/>
        <w:rPr>
          <w:rFonts w:ascii="Times New Roman" w:hAnsi="Times New Roman" w:cs="Times New Roman"/>
          <w:b/>
          <w:sz w:val="22"/>
          <w:szCs w:val="22"/>
          <w:lang w:val="en-GB"/>
        </w:rPr>
      </w:pPr>
      <w:proofErr w:type="spellStart"/>
      <w:r w:rsidRPr="00003845">
        <w:rPr>
          <w:rFonts w:ascii="Times New Roman" w:hAnsi="Times New Roman" w:cs="Times New Roman"/>
          <w:b/>
          <w:sz w:val="22"/>
          <w:szCs w:val="22"/>
          <w:lang w:val="en-GB"/>
        </w:rPr>
        <w:t>Dr.</w:t>
      </w:r>
      <w:proofErr w:type="spellEnd"/>
      <w:r w:rsidRPr="00003845">
        <w:rPr>
          <w:rFonts w:ascii="Times New Roman" w:hAnsi="Times New Roman" w:cs="Times New Roman"/>
          <w:b/>
          <w:sz w:val="22"/>
          <w:szCs w:val="22"/>
          <w:lang w:val="en-GB"/>
        </w:rPr>
        <w:t xml:space="preserve"> Michael Healy </w:t>
      </w:r>
      <w:r w:rsidRPr="00003845">
        <w:rPr>
          <w:rFonts w:ascii="Times New Roman" w:hAnsi="Times New Roman" w:cs="Times New Roman"/>
          <w:b/>
          <w:sz w:val="22"/>
          <w:szCs w:val="22"/>
          <w:vertAlign w:val="superscript"/>
          <w:lang w:val="en-GB"/>
        </w:rPr>
        <w:t>1, 2</w:t>
      </w:r>
    </w:p>
    <w:p w14:paraId="61511EBB" w14:textId="55F1A583"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vertAlign w:val="superscript"/>
          <w:lang w:val="en-GB"/>
        </w:rPr>
        <w:t xml:space="preserve">1 </w:t>
      </w:r>
      <w:r w:rsidRPr="00003845">
        <w:rPr>
          <w:rFonts w:ascii="Times New Roman" w:hAnsi="Times New Roman" w:cs="Times New Roman"/>
          <w:sz w:val="22"/>
          <w:szCs w:val="22"/>
          <w:lang w:val="en-GB"/>
        </w:rPr>
        <w:t>School of Education, University of Southern Queensland, Toowoomba, Australia</w:t>
      </w:r>
    </w:p>
    <w:p w14:paraId="0166AA57" w14:textId="3565CCE7"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vertAlign w:val="superscript"/>
          <w:lang w:val="en-GB"/>
        </w:rPr>
        <w:t xml:space="preserve">2 </w:t>
      </w:r>
      <w:r w:rsidRPr="00003845">
        <w:rPr>
          <w:rFonts w:ascii="Times New Roman" w:hAnsi="Times New Roman" w:cs="Times New Roman"/>
          <w:sz w:val="22"/>
          <w:szCs w:val="22"/>
          <w:lang w:val="en-GB"/>
        </w:rPr>
        <w:t>Education Services Australia, Melbourne, Australia</w:t>
      </w:r>
    </w:p>
    <w:p w14:paraId="7DFD182C" w14:textId="69959269" w:rsidR="00CA6146" w:rsidRPr="00152ABC" w:rsidRDefault="00CA6146" w:rsidP="005A6EE0">
      <w:pPr>
        <w:spacing w:line="360" w:lineRule="auto"/>
        <w:jc w:val="center"/>
        <w:rPr>
          <w:sz w:val="22"/>
          <w:szCs w:val="22"/>
          <w:lang w:val="en-GB"/>
        </w:rPr>
      </w:pPr>
      <w:r w:rsidRPr="00003845">
        <w:rPr>
          <w:rFonts w:ascii="Times New Roman" w:hAnsi="Times New Roman" w:cs="Times New Roman"/>
          <w:sz w:val="22"/>
          <w:szCs w:val="22"/>
          <w:lang w:val="en-GB"/>
        </w:rPr>
        <w:t xml:space="preserve">Email Address: </w:t>
      </w:r>
      <w:r w:rsidR="004D53D2">
        <w:rPr>
          <w:rFonts w:ascii="Times New Roman" w:hAnsi="Times New Roman" w:cs="Times New Roman"/>
          <w:sz w:val="22"/>
          <w:szCs w:val="22"/>
          <w:lang w:val="en-GB"/>
        </w:rPr>
        <w:t>m</w:t>
      </w:r>
      <w:r w:rsidR="004D53D2" w:rsidRPr="004D53D2">
        <w:rPr>
          <w:rFonts w:ascii="Times New Roman" w:hAnsi="Times New Roman" w:cs="Times New Roman"/>
          <w:sz w:val="22"/>
          <w:szCs w:val="22"/>
          <w:lang w:val="en-GB"/>
        </w:rPr>
        <w:t>ichael</w:t>
      </w:r>
      <w:r w:rsidR="004D53D2" w:rsidRPr="00152ABC">
        <w:rPr>
          <w:rFonts w:ascii="Times New Roman" w:hAnsi="Times New Roman" w:cs="Times New Roman"/>
          <w:sz w:val="22"/>
          <w:szCs w:val="22"/>
          <w:lang w:val="en-GB"/>
        </w:rPr>
        <w:t>.healy@unisq.edu.au</w:t>
      </w:r>
      <w:r w:rsidRPr="00152ABC">
        <w:rPr>
          <w:rFonts w:ascii="Times New Roman" w:hAnsi="Times New Roman" w:cs="Times New Roman"/>
          <w:sz w:val="22"/>
          <w:szCs w:val="22"/>
          <w:lang w:val="en-GB"/>
        </w:rPr>
        <w:tab/>
      </w:r>
      <w:proofErr w:type="spellStart"/>
      <w:r w:rsidRPr="00152ABC">
        <w:rPr>
          <w:rFonts w:ascii="Times New Roman" w:hAnsi="Times New Roman" w:cs="Times New Roman"/>
          <w:sz w:val="22"/>
          <w:szCs w:val="22"/>
          <w:lang w:val="en-GB"/>
        </w:rPr>
        <w:t>ORCiD</w:t>
      </w:r>
      <w:proofErr w:type="spellEnd"/>
      <w:r w:rsidRPr="00152ABC">
        <w:rPr>
          <w:rFonts w:ascii="Times New Roman" w:hAnsi="Times New Roman" w:cs="Times New Roman"/>
          <w:sz w:val="22"/>
          <w:szCs w:val="22"/>
          <w:lang w:val="en-GB"/>
        </w:rPr>
        <w:t xml:space="preserve">: </w:t>
      </w:r>
      <w:r w:rsidR="004D53D2" w:rsidRPr="00152ABC">
        <w:rPr>
          <w:rFonts w:ascii="Times New Roman" w:hAnsi="Times New Roman" w:cs="Times New Roman"/>
          <w:sz w:val="22"/>
          <w:szCs w:val="22"/>
          <w:lang w:val="en-GB"/>
        </w:rPr>
        <w:t>0000-0002-9572-2182</w:t>
      </w:r>
    </w:p>
    <w:p w14:paraId="29C88D3F" w14:textId="77777777" w:rsidR="005A6EE0" w:rsidRPr="00152ABC" w:rsidRDefault="005A6EE0" w:rsidP="005A6EE0">
      <w:pPr>
        <w:spacing w:line="360" w:lineRule="auto"/>
        <w:jc w:val="center"/>
        <w:rPr>
          <w:rFonts w:ascii="Times New Roman" w:hAnsi="Times New Roman" w:cs="Times New Roman"/>
          <w:b/>
          <w:sz w:val="12"/>
          <w:szCs w:val="12"/>
          <w:lang w:val="en-GB"/>
        </w:rPr>
      </w:pPr>
    </w:p>
    <w:p w14:paraId="15DF4ACB" w14:textId="1C3C15A6" w:rsidR="00EE1694" w:rsidRPr="00152ABC" w:rsidRDefault="00EE1694" w:rsidP="005A6EE0">
      <w:pPr>
        <w:spacing w:line="360" w:lineRule="auto"/>
        <w:jc w:val="center"/>
        <w:rPr>
          <w:rFonts w:ascii="Times New Roman" w:hAnsi="Times New Roman" w:cs="Times New Roman"/>
          <w:b/>
          <w:sz w:val="22"/>
          <w:szCs w:val="22"/>
          <w:lang w:val="en-GB"/>
        </w:rPr>
      </w:pPr>
      <w:r w:rsidRPr="00152ABC">
        <w:rPr>
          <w:rFonts w:ascii="Times New Roman" w:hAnsi="Times New Roman" w:cs="Times New Roman"/>
          <w:b/>
          <w:sz w:val="22"/>
          <w:szCs w:val="22"/>
          <w:lang w:val="en-GB"/>
        </w:rPr>
        <w:t xml:space="preserve">Professor </w:t>
      </w:r>
      <w:r w:rsidR="00CA6146" w:rsidRPr="00152ABC">
        <w:rPr>
          <w:rFonts w:ascii="Times New Roman" w:hAnsi="Times New Roman" w:cs="Times New Roman"/>
          <w:b/>
          <w:sz w:val="22"/>
          <w:szCs w:val="22"/>
          <w:lang w:val="en-GB"/>
        </w:rPr>
        <w:t>Yehuda Baruch</w:t>
      </w:r>
      <w:r w:rsidRPr="00152ABC">
        <w:rPr>
          <w:rFonts w:ascii="Times New Roman" w:hAnsi="Times New Roman" w:cs="Times New Roman"/>
          <w:b/>
          <w:sz w:val="22"/>
          <w:szCs w:val="22"/>
          <w:lang w:val="en-GB"/>
        </w:rPr>
        <w:t xml:space="preserve"> </w:t>
      </w:r>
      <w:r w:rsidR="00CA6146" w:rsidRPr="00152ABC">
        <w:rPr>
          <w:rFonts w:ascii="Times New Roman" w:hAnsi="Times New Roman" w:cs="Times New Roman"/>
          <w:b/>
          <w:sz w:val="22"/>
          <w:szCs w:val="22"/>
          <w:vertAlign w:val="superscript"/>
          <w:lang w:val="en-GB"/>
        </w:rPr>
        <w:t>3</w:t>
      </w:r>
    </w:p>
    <w:p w14:paraId="3245062B" w14:textId="40DFE555" w:rsidR="00EE1694" w:rsidRPr="00152ABC" w:rsidRDefault="00CA6146" w:rsidP="005A6EE0">
      <w:pPr>
        <w:spacing w:line="360" w:lineRule="auto"/>
        <w:jc w:val="center"/>
        <w:rPr>
          <w:rFonts w:ascii="Times New Roman" w:hAnsi="Times New Roman" w:cs="Times New Roman"/>
          <w:sz w:val="22"/>
          <w:szCs w:val="22"/>
          <w:lang w:val="en-GB"/>
        </w:rPr>
      </w:pPr>
      <w:r w:rsidRPr="00152ABC">
        <w:rPr>
          <w:rFonts w:ascii="Times New Roman" w:hAnsi="Times New Roman" w:cs="Times New Roman"/>
          <w:sz w:val="22"/>
          <w:szCs w:val="22"/>
          <w:vertAlign w:val="superscript"/>
          <w:lang w:val="en-GB"/>
        </w:rPr>
        <w:t>3</w:t>
      </w:r>
      <w:r w:rsidR="00EE1694" w:rsidRPr="00152ABC">
        <w:rPr>
          <w:rFonts w:ascii="Times New Roman" w:hAnsi="Times New Roman" w:cs="Times New Roman"/>
          <w:sz w:val="22"/>
          <w:szCs w:val="22"/>
          <w:vertAlign w:val="superscript"/>
          <w:lang w:val="en-GB"/>
        </w:rPr>
        <w:t xml:space="preserve"> </w:t>
      </w:r>
      <w:r w:rsidR="00EE1694" w:rsidRPr="00152ABC">
        <w:rPr>
          <w:rFonts w:ascii="Times New Roman" w:hAnsi="Times New Roman" w:cs="Times New Roman"/>
          <w:sz w:val="22"/>
          <w:szCs w:val="22"/>
          <w:lang w:val="en-GB"/>
        </w:rPr>
        <w:t>Southampton Business School, University of Southampton, Hampshire, UK</w:t>
      </w:r>
    </w:p>
    <w:p w14:paraId="42227719" w14:textId="31F40148" w:rsidR="00EE1694" w:rsidRPr="00152ABC" w:rsidRDefault="00EE1694" w:rsidP="005A6EE0">
      <w:pPr>
        <w:spacing w:line="360" w:lineRule="auto"/>
        <w:jc w:val="center"/>
        <w:rPr>
          <w:rFonts w:ascii="Times New Roman" w:hAnsi="Times New Roman" w:cs="Times New Roman"/>
          <w:sz w:val="22"/>
          <w:szCs w:val="22"/>
          <w:lang w:val="en-GB"/>
        </w:rPr>
      </w:pPr>
      <w:r w:rsidRPr="00152ABC">
        <w:rPr>
          <w:rFonts w:ascii="Times New Roman" w:hAnsi="Times New Roman" w:cs="Times New Roman"/>
          <w:sz w:val="22"/>
          <w:szCs w:val="22"/>
          <w:lang w:val="en-GB"/>
        </w:rPr>
        <w:t xml:space="preserve">Email Address: </w:t>
      </w:r>
      <w:r w:rsidR="00CA6146" w:rsidRPr="00152ABC">
        <w:rPr>
          <w:rFonts w:ascii="Times New Roman" w:hAnsi="Times New Roman" w:cs="Times New Roman"/>
          <w:sz w:val="22"/>
          <w:szCs w:val="22"/>
          <w:lang w:val="en-GB"/>
        </w:rPr>
        <w:t>y.baruch</w:t>
      </w:r>
      <w:r w:rsidRPr="00152ABC">
        <w:rPr>
          <w:rFonts w:ascii="Times New Roman" w:hAnsi="Times New Roman" w:cs="Times New Roman"/>
          <w:sz w:val="22"/>
          <w:szCs w:val="22"/>
          <w:lang w:val="en-GB"/>
        </w:rPr>
        <w:t>@soton.ac.uk</w:t>
      </w:r>
      <w:r w:rsidR="00761516">
        <w:rPr>
          <w:rFonts w:ascii="Times New Roman" w:hAnsi="Times New Roman" w:cs="Times New Roman"/>
          <w:sz w:val="22"/>
          <w:szCs w:val="22"/>
          <w:lang w:val="en-GB"/>
        </w:rPr>
        <w:tab/>
      </w:r>
      <w:proofErr w:type="spellStart"/>
      <w:r w:rsidRPr="00152ABC">
        <w:rPr>
          <w:rFonts w:ascii="Times New Roman" w:hAnsi="Times New Roman" w:cs="Times New Roman"/>
          <w:sz w:val="22"/>
          <w:szCs w:val="22"/>
          <w:lang w:val="en-GB"/>
        </w:rPr>
        <w:t>ORCiD</w:t>
      </w:r>
      <w:proofErr w:type="spellEnd"/>
      <w:r w:rsidRPr="00152ABC">
        <w:rPr>
          <w:rFonts w:ascii="Times New Roman" w:hAnsi="Times New Roman" w:cs="Times New Roman"/>
          <w:sz w:val="22"/>
          <w:szCs w:val="22"/>
          <w:lang w:val="en-GB"/>
        </w:rPr>
        <w:t xml:space="preserve">: </w:t>
      </w:r>
      <w:r w:rsidR="005A6EE0" w:rsidRPr="00152ABC">
        <w:rPr>
          <w:rFonts w:ascii="Times New Roman" w:hAnsi="Times New Roman" w:cs="Times New Roman"/>
          <w:sz w:val="22"/>
          <w:szCs w:val="22"/>
          <w:lang w:val="en-GB"/>
        </w:rPr>
        <w:t>0000-0002-0678-6273</w:t>
      </w:r>
    </w:p>
    <w:p w14:paraId="0DDF6349" w14:textId="77777777" w:rsidR="005A6EE0" w:rsidRPr="00152ABC" w:rsidRDefault="005A6EE0" w:rsidP="005A6EE0">
      <w:pPr>
        <w:spacing w:line="360" w:lineRule="auto"/>
        <w:jc w:val="center"/>
        <w:rPr>
          <w:rFonts w:ascii="Times New Roman" w:hAnsi="Times New Roman" w:cs="Times New Roman"/>
          <w:b/>
          <w:sz w:val="12"/>
          <w:szCs w:val="12"/>
          <w:lang w:val="en-GB"/>
        </w:rPr>
      </w:pPr>
    </w:p>
    <w:p w14:paraId="7EA0B58D" w14:textId="73FE13A8" w:rsidR="00CA6146" w:rsidRPr="00152ABC" w:rsidRDefault="00CA6146" w:rsidP="005A6EE0">
      <w:pPr>
        <w:spacing w:line="360" w:lineRule="auto"/>
        <w:jc w:val="center"/>
        <w:rPr>
          <w:rFonts w:ascii="Times New Roman" w:hAnsi="Times New Roman" w:cs="Times New Roman"/>
          <w:b/>
          <w:sz w:val="22"/>
          <w:szCs w:val="22"/>
          <w:lang w:val="en-GB"/>
        </w:rPr>
      </w:pPr>
      <w:r w:rsidRPr="00152ABC">
        <w:rPr>
          <w:rFonts w:ascii="Times New Roman" w:hAnsi="Times New Roman" w:cs="Times New Roman"/>
          <w:b/>
          <w:sz w:val="22"/>
          <w:szCs w:val="22"/>
          <w:lang w:val="en-GB"/>
        </w:rPr>
        <w:t>Professor S</w:t>
      </w:r>
      <w:r w:rsidR="004D53D2" w:rsidRPr="00152ABC">
        <w:rPr>
          <w:rFonts w:ascii="Times New Roman" w:hAnsi="Times New Roman" w:cs="Times New Roman"/>
          <w:b/>
          <w:sz w:val="22"/>
          <w:szCs w:val="22"/>
          <w:lang w:val="en-GB"/>
        </w:rPr>
        <w:t>é</w:t>
      </w:r>
      <w:r w:rsidRPr="00152ABC">
        <w:rPr>
          <w:rFonts w:ascii="Times New Roman" w:hAnsi="Times New Roman" w:cs="Times New Roman"/>
          <w:b/>
          <w:sz w:val="22"/>
          <w:szCs w:val="22"/>
          <w:lang w:val="en-GB"/>
        </w:rPr>
        <w:t>basti</w:t>
      </w:r>
      <w:r w:rsidR="004D53D2" w:rsidRPr="00152ABC">
        <w:rPr>
          <w:rFonts w:ascii="Times New Roman" w:hAnsi="Times New Roman" w:cs="Times New Roman"/>
          <w:b/>
          <w:sz w:val="22"/>
          <w:szCs w:val="22"/>
          <w:lang w:val="en-GB"/>
        </w:rPr>
        <w:t>en</w:t>
      </w:r>
      <w:r w:rsidRPr="00152ABC">
        <w:rPr>
          <w:rFonts w:ascii="Times New Roman" w:hAnsi="Times New Roman" w:cs="Times New Roman"/>
          <w:b/>
          <w:sz w:val="22"/>
          <w:szCs w:val="22"/>
          <w:lang w:val="en-GB"/>
        </w:rPr>
        <w:t xml:space="preserve"> Point </w:t>
      </w:r>
      <w:r w:rsidRPr="00152ABC">
        <w:rPr>
          <w:rFonts w:ascii="Times New Roman" w:hAnsi="Times New Roman" w:cs="Times New Roman"/>
          <w:b/>
          <w:sz w:val="22"/>
          <w:szCs w:val="22"/>
          <w:vertAlign w:val="superscript"/>
          <w:lang w:val="en-GB"/>
        </w:rPr>
        <w:t>4</w:t>
      </w:r>
    </w:p>
    <w:p w14:paraId="7661DB87" w14:textId="11008802" w:rsidR="00CA6146" w:rsidRPr="00152ABC" w:rsidRDefault="00CA6146" w:rsidP="005A6EE0">
      <w:pPr>
        <w:spacing w:line="360" w:lineRule="auto"/>
        <w:jc w:val="center"/>
        <w:rPr>
          <w:rFonts w:ascii="Times New Roman" w:hAnsi="Times New Roman" w:cs="Times New Roman"/>
          <w:sz w:val="22"/>
          <w:szCs w:val="22"/>
          <w:lang w:val="en-GB"/>
        </w:rPr>
      </w:pPr>
      <w:r w:rsidRPr="00152ABC">
        <w:rPr>
          <w:rFonts w:ascii="Times New Roman" w:hAnsi="Times New Roman" w:cs="Times New Roman"/>
          <w:sz w:val="22"/>
          <w:szCs w:val="22"/>
          <w:vertAlign w:val="superscript"/>
          <w:lang w:val="en-GB"/>
        </w:rPr>
        <w:t xml:space="preserve">4 </w:t>
      </w:r>
      <w:r w:rsidR="004D53D2" w:rsidRPr="00152ABC">
        <w:rPr>
          <w:rFonts w:ascii="Times New Roman" w:hAnsi="Times New Roman" w:cs="Times New Roman"/>
          <w:sz w:val="22"/>
          <w:szCs w:val="22"/>
          <w:lang w:val="en-GB"/>
        </w:rPr>
        <w:t>Strasbourg Business School, Université de Strasbourg, Strasbourg, France</w:t>
      </w:r>
    </w:p>
    <w:p w14:paraId="19AF46D7" w14:textId="35759AC1" w:rsidR="00CA6146" w:rsidRPr="00152ABC" w:rsidRDefault="00CA6146" w:rsidP="005A6EE0">
      <w:pPr>
        <w:spacing w:line="360" w:lineRule="auto"/>
        <w:jc w:val="center"/>
        <w:rPr>
          <w:rFonts w:ascii="Times New Roman" w:hAnsi="Times New Roman" w:cs="Times New Roman"/>
          <w:sz w:val="22"/>
          <w:szCs w:val="22"/>
          <w:lang w:val="en-GB"/>
        </w:rPr>
      </w:pPr>
      <w:r w:rsidRPr="00152ABC">
        <w:rPr>
          <w:rFonts w:ascii="Times New Roman" w:hAnsi="Times New Roman" w:cs="Times New Roman"/>
          <w:sz w:val="22"/>
          <w:szCs w:val="22"/>
          <w:lang w:val="en-GB"/>
        </w:rPr>
        <w:t xml:space="preserve">Email Address: </w:t>
      </w:r>
      <w:r w:rsidR="004D53D2" w:rsidRPr="00152ABC">
        <w:rPr>
          <w:rFonts w:ascii="Times New Roman" w:hAnsi="Times New Roman" w:cs="Times New Roman"/>
          <w:sz w:val="22"/>
          <w:szCs w:val="22"/>
          <w:lang w:val="en-GB"/>
        </w:rPr>
        <w:t>point@unistra.fr</w:t>
      </w:r>
      <w:r w:rsidR="004D53D2" w:rsidRPr="00152ABC">
        <w:rPr>
          <w:rFonts w:ascii="Times New Roman" w:hAnsi="Times New Roman" w:cs="Times New Roman"/>
          <w:sz w:val="22"/>
          <w:szCs w:val="22"/>
          <w:lang w:val="en-GB"/>
        </w:rPr>
        <w:tab/>
      </w:r>
      <w:r w:rsidRPr="00152ABC">
        <w:rPr>
          <w:rFonts w:ascii="Times New Roman" w:hAnsi="Times New Roman" w:cs="Times New Roman"/>
          <w:sz w:val="22"/>
          <w:szCs w:val="22"/>
          <w:lang w:val="en-GB"/>
        </w:rPr>
        <w:tab/>
      </w:r>
      <w:proofErr w:type="spellStart"/>
      <w:r w:rsidRPr="00152ABC">
        <w:rPr>
          <w:rFonts w:ascii="Times New Roman" w:hAnsi="Times New Roman" w:cs="Times New Roman"/>
          <w:sz w:val="22"/>
          <w:szCs w:val="22"/>
          <w:lang w:val="en-GB"/>
        </w:rPr>
        <w:t>ORCiD</w:t>
      </w:r>
      <w:proofErr w:type="spellEnd"/>
      <w:r w:rsidRPr="00152ABC">
        <w:rPr>
          <w:rFonts w:ascii="Times New Roman" w:hAnsi="Times New Roman" w:cs="Times New Roman"/>
          <w:sz w:val="22"/>
          <w:szCs w:val="22"/>
          <w:lang w:val="en-GB"/>
        </w:rPr>
        <w:t xml:space="preserve">: </w:t>
      </w:r>
      <w:r w:rsidR="004D53D2" w:rsidRPr="00152ABC">
        <w:rPr>
          <w:rFonts w:ascii="Times New Roman" w:hAnsi="Times New Roman" w:cs="Times New Roman"/>
          <w:sz w:val="22"/>
          <w:szCs w:val="22"/>
          <w:lang w:val="en-GB"/>
        </w:rPr>
        <w:t>0000-0002-4988-5300</w:t>
      </w:r>
    </w:p>
    <w:p w14:paraId="4DF0A03D" w14:textId="77777777" w:rsidR="005A6EE0" w:rsidRPr="00152ABC" w:rsidRDefault="005A6EE0" w:rsidP="005A6EE0">
      <w:pPr>
        <w:spacing w:line="360" w:lineRule="auto"/>
        <w:jc w:val="center"/>
        <w:rPr>
          <w:rFonts w:ascii="Times New Roman" w:hAnsi="Times New Roman" w:cs="Times New Roman"/>
          <w:b/>
          <w:sz w:val="12"/>
          <w:szCs w:val="12"/>
          <w:lang w:val="en-GB"/>
        </w:rPr>
      </w:pPr>
    </w:p>
    <w:p w14:paraId="321A94E3" w14:textId="48A651AB" w:rsidR="00CA6146" w:rsidRPr="00152ABC" w:rsidRDefault="00CA6146" w:rsidP="005A6EE0">
      <w:pPr>
        <w:spacing w:line="360" w:lineRule="auto"/>
        <w:jc w:val="center"/>
        <w:rPr>
          <w:rFonts w:ascii="Times New Roman" w:hAnsi="Times New Roman" w:cs="Times New Roman"/>
          <w:b/>
          <w:sz w:val="22"/>
          <w:szCs w:val="22"/>
          <w:lang w:val="en-GB"/>
        </w:rPr>
      </w:pPr>
      <w:r w:rsidRPr="00152ABC">
        <w:rPr>
          <w:rFonts w:ascii="Times New Roman" w:hAnsi="Times New Roman" w:cs="Times New Roman"/>
          <w:b/>
          <w:sz w:val="22"/>
          <w:szCs w:val="22"/>
          <w:lang w:val="en-GB"/>
        </w:rPr>
        <w:t xml:space="preserve">Associate Professor Jennifer A. Harrison </w:t>
      </w:r>
      <w:r w:rsidRPr="00152ABC">
        <w:rPr>
          <w:rFonts w:ascii="Times New Roman" w:hAnsi="Times New Roman" w:cs="Times New Roman"/>
          <w:b/>
          <w:sz w:val="22"/>
          <w:szCs w:val="22"/>
          <w:vertAlign w:val="superscript"/>
          <w:lang w:val="en-GB"/>
        </w:rPr>
        <w:t>5</w:t>
      </w:r>
    </w:p>
    <w:p w14:paraId="40CEA1B4" w14:textId="5F04A6E4" w:rsidR="00CA6146" w:rsidRPr="00152ABC" w:rsidRDefault="00CA6146" w:rsidP="005A6EE0">
      <w:pPr>
        <w:spacing w:line="360" w:lineRule="auto"/>
        <w:jc w:val="center"/>
        <w:rPr>
          <w:rFonts w:ascii="Times New Roman" w:hAnsi="Times New Roman" w:cs="Times New Roman"/>
          <w:sz w:val="22"/>
          <w:szCs w:val="22"/>
          <w:lang w:val="en-GB"/>
        </w:rPr>
      </w:pPr>
      <w:r w:rsidRPr="00152ABC">
        <w:rPr>
          <w:rFonts w:ascii="Times New Roman" w:hAnsi="Times New Roman" w:cs="Times New Roman"/>
          <w:sz w:val="22"/>
          <w:szCs w:val="22"/>
          <w:vertAlign w:val="superscript"/>
          <w:lang w:val="en-GB"/>
        </w:rPr>
        <w:t xml:space="preserve">5 </w:t>
      </w:r>
      <w:r w:rsidR="00152ABC" w:rsidRPr="00152ABC">
        <w:rPr>
          <w:rFonts w:ascii="Times New Roman" w:hAnsi="Times New Roman" w:cs="Times New Roman"/>
          <w:sz w:val="22"/>
          <w:szCs w:val="22"/>
          <w:lang w:val="en-GB"/>
        </w:rPr>
        <w:t>EM Normandie Business School, Le Havre, France</w:t>
      </w:r>
    </w:p>
    <w:p w14:paraId="5CEAD580" w14:textId="0B56A294" w:rsidR="00CA6146" w:rsidRPr="00003845" w:rsidRDefault="00CA6146" w:rsidP="005A6EE0">
      <w:pPr>
        <w:spacing w:line="360" w:lineRule="auto"/>
        <w:jc w:val="center"/>
        <w:rPr>
          <w:rFonts w:ascii="Times New Roman" w:hAnsi="Times New Roman" w:cs="Times New Roman"/>
          <w:sz w:val="22"/>
          <w:szCs w:val="22"/>
          <w:lang w:val="en-GB"/>
        </w:rPr>
      </w:pPr>
      <w:r w:rsidRPr="00152ABC">
        <w:rPr>
          <w:rFonts w:ascii="Times New Roman" w:hAnsi="Times New Roman" w:cs="Times New Roman"/>
          <w:sz w:val="22"/>
          <w:szCs w:val="22"/>
          <w:lang w:val="en-GB"/>
        </w:rPr>
        <w:t xml:space="preserve">Email Address: </w:t>
      </w:r>
      <w:r w:rsidR="00EB5F24" w:rsidRPr="00152ABC">
        <w:rPr>
          <w:rFonts w:ascii="Times New Roman" w:hAnsi="Times New Roman" w:cs="Times New Roman"/>
          <w:sz w:val="22"/>
          <w:szCs w:val="22"/>
          <w:lang w:val="en-GB"/>
        </w:rPr>
        <w:t>jharrison@em-normandie.fr</w:t>
      </w:r>
      <w:r w:rsidRPr="00152ABC">
        <w:rPr>
          <w:rFonts w:ascii="Times New Roman" w:hAnsi="Times New Roman" w:cs="Times New Roman"/>
          <w:sz w:val="22"/>
          <w:szCs w:val="22"/>
          <w:lang w:val="en-GB"/>
        </w:rPr>
        <w:tab/>
      </w:r>
      <w:proofErr w:type="spellStart"/>
      <w:r w:rsidRPr="00152ABC">
        <w:rPr>
          <w:rFonts w:ascii="Times New Roman" w:hAnsi="Times New Roman" w:cs="Times New Roman"/>
          <w:sz w:val="22"/>
          <w:szCs w:val="22"/>
          <w:lang w:val="en-GB"/>
        </w:rPr>
        <w:t>ORCiD</w:t>
      </w:r>
      <w:proofErr w:type="spellEnd"/>
      <w:r w:rsidRPr="00152ABC">
        <w:rPr>
          <w:rFonts w:ascii="Times New Roman" w:hAnsi="Times New Roman" w:cs="Times New Roman"/>
          <w:sz w:val="22"/>
          <w:szCs w:val="22"/>
          <w:lang w:val="en-GB"/>
        </w:rPr>
        <w:t xml:space="preserve">: </w:t>
      </w:r>
      <w:r w:rsidR="001947A4" w:rsidRPr="00152ABC">
        <w:rPr>
          <w:rFonts w:ascii="Times New Roman" w:hAnsi="Times New Roman" w:cs="Times New Roman"/>
          <w:sz w:val="22"/>
          <w:szCs w:val="22"/>
          <w:lang w:val="en-GB"/>
        </w:rPr>
        <w:t>0000-0002-5414-1285</w:t>
      </w:r>
    </w:p>
    <w:p w14:paraId="23403142" w14:textId="77777777" w:rsidR="005A6EE0" w:rsidRPr="00003845" w:rsidRDefault="005A6EE0" w:rsidP="005A6EE0">
      <w:pPr>
        <w:spacing w:line="360" w:lineRule="auto"/>
        <w:jc w:val="center"/>
        <w:rPr>
          <w:rFonts w:ascii="Times New Roman" w:hAnsi="Times New Roman" w:cs="Times New Roman"/>
          <w:b/>
          <w:sz w:val="12"/>
          <w:szCs w:val="12"/>
          <w:lang w:val="en-GB"/>
        </w:rPr>
      </w:pPr>
    </w:p>
    <w:p w14:paraId="05C040A2" w14:textId="5180D3D5" w:rsidR="00CA6146" w:rsidRPr="00003845" w:rsidRDefault="00CA6146" w:rsidP="005A6EE0">
      <w:pPr>
        <w:spacing w:line="360" w:lineRule="auto"/>
        <w:jc w:val="center"/>
        <w:rPr>
          <w:rFonts w:ascii="Times New Roman" w:hAnsi="Times New Roman" w:cs="Times New Roman"/>
          <w:b/>
          <w:sz w:val="22"/>
          <w:szCs w:val="22"/>
          <w:lang w:val="en-GB"/>
        </w:rPr>
      </w:pPr>
      <w:r w:rsidRPr="00003845">
        <w:rPr>
          <w:rFonts w:ascii="Times New Roman" w:hAnsi="Times New Roman" w:cs="Times New Roman"/>
          <w:b/>
          <w:sz w:val="22"/>
          <w:szCs w:val="22"/>
          <w:lang w:val="en-GB"/>
        </w:rPr>
        <w:t xml:space="preserve">Professor Beatrice I. J. M. Van der Heijden </w:t>
      </w:r>
      <w:r w:rsidRPr="00003845">
        <w:rPr>
          <w:rFonts w:ascii="Times New Roman" w:hAnsi="Times New Roman" w:cs="Times New Roman"/>
          <w:b/>
          <w:sz w:val="22"/>
          <w:szCs w:val="22"/>
          <w:vertAlign w:val="superscript"/>
          <w:lang w:val="en-GB"/>
        </w:rPr>
        <w:t>6, 7, 8, 9, 10</w:t>
      </w:r>
      <w:r w:rsidR="001947A4">
        <w:rPr>
          <w:rFonts w:ascii="Times New Roman" w:hAnsi="Times New Roman" w:cs="Times New Roman"/>
          <w:b/>
          <w:sz w:val="22"/>
          <w:szCs w:val="22"/>
          <w:vertAlign w:val="superscript"/>
          <w:lang w:val="en-GB"/>
        </w:rPr>
        <w:t xml:space="preserve"> </w:t>
      </w:r>
      <w:r w:rsidR="001947A4" w:rsidRPr="00003845">
        <w:rPr>
          <w:rFonts w:ascii="Times New Roman" w:hAnsi="Times New Roman" w:cs="Times New Roman"/>
          <w:sz w:val="22"/>
          <w:szCs w:val="22"/>
          <w:lang w:val="en-GB"/>
        </w:rPr>
        <w:t>[Corresponding Author]</w:t>
      </w:r>
    </w:p>
    <w:p w14:paraId="26177338" w14:textId="6B872B83"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vertAlign w:val="superscript"/>
          <w:lang w:val="en-GB"/>
        </w:rPr>
        <w:t>6</w:t>
      </w:r>
      <w:r w:rsidRPr="00003845">
        <w:rPr>
          <w:rFonts w:ascii="Times New Roman" w:hAnsi="Times New Roman" w:cs="Times New Roman"/>
          <w:sz w:val="22"/>
          <w:szCs w:val="22"/>
          <w:lang w:val="en-GB"/>
        </w:rPr>
        <w:t xml:space="preserve"> Institute for Management Research, Radboud University, Nijmegen, Netherlands</w:t>
      </w:r>
    </w:p>
    <w:p w14:paraId="6CAC03AF" w14:textId="1744E61B"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vertAlign w:val="superscript"/>
          <w:lang w:val="en-GB"/>
        </w:rPr>
        <w:t>7</w:t>
      </w:r>
      <w:r w:rsidRPr="00003845">
        <w:rPr>
          <w:rFonts w:ascii="Times New Roman" w:hAnsi="Times New Roman" w:cs="Times New Roman"/>
          <w:sz w:val="22"/>
          <w:szCs w:val="22"/>
          <w:lang w:val="en-GB"/>
        </w:rPr>
        <w:t xml:space="preserve"> Faculty of Management, Open Universiteit, Heerlen, Netherlands</w:t>
      </w:r>
    </w:p>
    <w:p w14:paraId="1E163056" w14:textId="28DB21CA" w:rsidR="00CA6146" w:rsidRPr="00003845" w:rsidRDefault="00CA6146" w:rsidP="005A6EE0">
      <w:pPr>
        <w:spacing w:line="360" w:lineRule="auto"/>
        <w:jc w:val="center"/>
        <w:rPr>
          <w:rFonts w:ascii="Times New Roman" w:hAnsi="Times New Roman" w:cs="Times New Roman"/>
          <w:color w:val="FF0000"/>
          <w:sz w:val="22"/>
          <w:szCs w:val="22"/>
          <w:lang w:val="en-GB"/>
        </w:rPr>
      </w:pPr>
      <w:r w:rsidRPr="00003845">
        <w:rPr>
          <w:rFonts w:ascii="Times New Roman" w:hAnsi="Times New Roman" w:cs="Times New Roman"/>
          <w:sz w:val="22"/>
          <w:szCs w:val="22"/>
          <w:vertAlign w:val="superscript"/>
          <w:lang w:val="en-GB"/>
        </w:rPr>
        <w:t>8</w:t>
      </w:r>
      <w:r w:rsidRPr="00003845">
        <w:rPr>
          <w:rFonts w:ascii="Times New Roman" w:hAnsi="Times New Roman" w:cs="Times New Roman"/>
          <w:sz w:val="22"/>
          <w:szCs w:val="22"/>
          <w:lang w:val="en-GB"/>
        </w:rPr>
        <w:t xml:space="preserve"> Department of Marketing, Innovation and Organisation, Ghent University, Ghent, Belgium</w:t>
      </w:r>
    </w:p>
    <w:p w14:paraId="54490C1D" w14:textId="57B2CBAF"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vertAlign w:val="superscript"/>
          <w:lang w:val="en-GB"/>
        </w:rPr>
        <w:t>9</w:t>
      </w:r>
      <w:r w:rsidRPr="00003845">
        <w:rPr>
          <w:rFonts w:ascii="Times New Roman" w:hAnsi="Times New Roman" w:cs="Times New Roman"/>
          <w:sz w:val="22"/>
          <w:szCs w:val="22"/>
          <w:lang w:val="en-GB"/>
        </w:rPr>
        <w:t xml:space="preserve"> University of the Free State Business School, Bloemfontein, South Africa </w:t>
      </w:r>
    </w:p>
    <w:p w14:paraId="11628935" w14:textId="0D930664"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vertAlign w:val="superscript"/>
          <w:lang w:val="en-GB"/>
        </w:rPr>
        <w:t>10</w:t>
      </w:r>
      <w:r w:rsidRPr="00003845">
        <w:rPr>
          <w:rFonts w:ascii="Times New Roman" w:hAnsi="Times New Roman" w:cs="Times New Roman"/>
          <w:sz w:val="22"/>
          <w:szCs w:val="22"/>
          <w:lang w:val="en-GB"/>
        </w:rPr>
        <w:t xml:space="preserve"> Kingston Business School, Kingston University, London, United Kingdom</w:t>
      </w:r>
    </w:p>
    <w:p w14:paraId="0C367379" w14:textId="1C82D6D4"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lang w:val="en-GB"/>
        </w:rPr>
        <w:t xml:space="preserve">Email Address: </w:t>
      </w:r>
      <w:r w:rsidR="004D53D2">
        <w:rPr>
          <w:rFonts w:ascii="Times New Roman" w:hAnsi="Times New Roman" w:cs="Times New Roman"/>
          <w:sz w:val="22"/>
          <w:szCs w:val="22"/>
          <w:lang w:val="en-GB"/>
        </w:rPr>
        <w:t>b</w:t>
      </w:r>
      <w:r w:rsidRPr="00003845">
        <w:rPr>
          <w:rFonts w:ascii="Times New Roman" w:hAnsi="Times New Roman" w:cs="Times New Roman"/>
          <w:sz w:val="22"/>
          <w:szCs w:val="22"/>
          <w:lang w:val="en-GB"/>
        </w:rPr>
        <w:t>eatrice.vander</w:t>
      </w:r>
      <w:r w:rsidR="004D53D2">
        <w:rPr>
          <w:rFonts w:ascii="Times New Roman" w:hAnsi="Times New Roman" w:cs="Times New Roman"/>
          <w:sz w:val="22"/>
          <w:szCs w:val="22"/>
          <w:lang w:val="en-GB"/>
        </w:rPr>
        <w:t>h</w:t>
      </w:r>
      <w:r w:rsidRPr="00003845">
        <w:rPr>
          <w:rFonts w:ascii="Times New Roman" w:hAnsi="Times New Roman" w:cs="Times New Roman"/>
          <w:sz w:val="22"/>
          <w:szCs w:val="22"/>
          <w:lang w:val="en-GB"/>
        </w:rPr>
        <w:t>eijden@ru.nl</w:t>
      </w:r>
      <w:r w:rsidRPr="00003845">
        <w:rPr>
          <w:rFonts w:ascii="Times New Roman" w:hAnsi="Times New Roman" w:cs="Times New Roman"/>
          <w:sz w:val="22"/>
          <w:szCs w:val="22"/>
          <w:lang w:val="en-GB"/>
        </w:rPr>
        <w:tab/>
      </w:r>
      <w:proofErr w:type="spellStart"/>
      <w:r w:rsidRPr="00003845">
        <w:rPr>
          <w:rFonts w:ascii="Times New Roman" w:hAnsi="Times New Roman" w:cs="Times New Roman"/>
          <w:sz w:val="22"/>
          <w:szCs w:val="22"/>
          <w:lang w:val="en-GB"/>
        </w:rPr>
        <w:t>ORCiD</w:t>
      </w:r>
      <w:proofErr w:type="spellEnd"/>
      <w:r w:rsidRPr="00003845">
        <w:rPr>
          <w:rFonts w:ascii="Times New Roman" w:hAnsi="Times New Roman" w:cs="Times New Roman"/>
          <w:sz w:val="22"/>
          <w:szCs w:val="22"/>
          <w:lang w:val="en-GB"/>
        </w:rPr>
        <w:t>: 0000-0001-8672-5368</w:t>
      </w:r>
    </w:p>
    <w:p w14:paraId="70AE766F" w14:textId="77777777" w:rsidR="005A6EE0" w:rsidRPr="00003845" w:rsidRDefault="005A6EE0" w:rsidP="005A6EE0">
      <w:pPr>
        <w:spacing w:line="360" w:lineRule="auto"/>
        <w:jc w:val="center"/>
        <w:rPr>
          <w:rFonts w:ascii="Times New Roman" w:hAnsi="Times New Roman" w:cs="Times New Roman"/>
          <w:b/>
          <w:sz w:val="12"/>
          <w:szCs w:val="12"/>
          <w:lang w:val="en-GB"/>
        </w:rPr>
      </w:pPr>
    </w:p>
    <w:p w14:paraId="3AB5358F" w14:textId="256132D0" w:rsidR="00CA6146" w:rsidRPr="00152ABC" w:rsidRDefault="00CA6146" w:rsidP="005A6EE0">
      <w:pPr>
        <w:spacing w:line="360" w:lineRule="auto"/>
        <w:jc w:val="center"/>
        <w:rPr>
          <w:rFonts w:ascii="Times New Roman" w:hAnsi="Times New Roman" w:cs="Times New Roman"/>
          <w:b/>
          <w:sz w:val="22"/>
          <w:szCs w:val="22"/>
          <w:lang w:val="en-GB"/>
        </w:rPr>
      </w:pPr>
      <w:r w:rsidRPr="00152ABC">
        <w:rPr>
          <w:rFonts w:ascii="Times New Roman" w:hAnsi="Times New Roman" w:cs="Times New Roman"/>
          <w:b/>
          <w:sz w:val="22"/>
          <w:szCs w:val="22"/>
          <w:lang w:val="en-GB"/>
        </w:rPr>
        <w:t xml:space="preserve">Professor Jon Briscoe </w:t>
      </w:r>
      <w:r w:rsidRPr="00152ABC">
        <w:rPr>
          <w:rFonts w:ascii="Times New Roman" w:hAnsi="Times New Roman" w:cs="Times New Roman"/>
          <w:b/>
          <w:sz w:val="22"/>
          <w:szCs w:val="22"/>
          <w:vertAlign w:val="superscript"/>
          <w:lang w:val="en-GB"/>
        </w:rPr>
        <w:t>11</w:t>
      </w:r>
    </w:p>
    <w:p w14:paraId="54D4887D" w14:textId="5C4424B2" w:rsidR="00CA6146" w:rsidRPr="00003845" w:rsidRDefault="005A6EE0" w:rsidP="005A6EE0">
      <w:pPr>
        <w:spacing w:line="360" w:lineRule="auto"/>
        <w:jc w:val="center"/>
        <w:rPr>
          <w:rFonts w:ascii="Times New Roman" w:hAnsi="Times New Roman" w:cs="Times New Roman"/>
          <w:sz w:val="22"/>
          <w:szCs w:val="22"/>
          <w:lang w:val="en-GB"/>
        </w:rPr>
      </w:pPr>
      <w:r w:rsidRPr="00152ABC">
        <w:rPr>
          <w:rFonts w:ascii="Times New Roman" w:hAnsi="Times New Roman" w:cs="Times New Roman"/>
          <w:sz w:val="22"/>
          <w:szCs w:val="22"/>
          <w:vertAlign w:val="superscript"/>
          <w:lang w:val="en-GB"/>
        </w:rPr>
        <w:t>1</w:t>
      </w:r>
      <w:r w:rsidR="00CA6146" w:rsidRPr="00152ABC">
        <w:rPr>
          <w:rFonts w:ascii="Times New Roman" w:hAnsi="Times New Roman" w:cs="Times New Roman"/>
          <w:sz w:val="22"/>
          <w:szCs w:val="22"/>
          <w:vertAlign w:val="superscript"/>
          <w:lang w:val="en-GB"/>
        </w:rPr>
        <w:t xml:space="preserve">1 </w:t>
      </w:r>
      <w:r w:rsidR="00152ABC" w:rsidRPr="00152ABC">
        <w:rPr>
          <w:rFonts w:ascii="Times New Roman" w:hAnsi="Times New Roman" w:cs="Times New Roman"/>
          <w:sz w:val="22"/>
          <w:szCs w:val="22"/>
          <w:lang w:val="en-GB"/>
        </w:rPr>
        <w:t>Northern Illinois University College of Business, N</w:t>
      </w:r>
      <w:r w:rsidRPr="00152ABC">
        <w:rPr>
          <w:rFonts w:ascii="Times New Roman" w:hAnsi="Times New Roman" w:cs="Times New Roman"/>
          <w:sz w:val="22"/>
          <w:szCs w:val="22"/>
          <w:lang w:val="en-GB"/>
        </w:rPr>
        <w:t>o</w:t>
      </w:r>
      <w:r w:rsidR="00152ABC" w:rsidRPr="00152ABC">
        <w:rPr>
          <w:rFonts w:ascii="Times New Roman" w:hAnsi="Times New Roman" w:cs="Times New Roman"/>
          <w:sz w:val="22"/>
          <w:szCs w:val="22"/>
          <w:lang w:val="en-GB"/>
        </w:rPr>
        <w:t>rthern Illinois University, Illinois, US</w:t>
      </w:r>
    </w:p>
    <w:p w14:paraId="327E76CF" w14:textId="42BDA14C"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lang w:val="en-GB"/>
        </w:rPr>
        <w:t xml:space="preserve">Email Address: </w:t>
      </w:r>
      <w:r w:rsidR="00EB5F24" w:rsidRPr="00EB5F24">
        <w:rPr>
          <w:rFonts w:ascii="Times New Roman" w:hAnsi="Times New Roman" w:cs="Times New Roman"/>
          <w:sz w:val="22"/>
          <w:szCs w:val="22"/>
          <w:lang w:val="en-GB"/>
        </w:rPr>
        <w:t>jonbriscoe@niu.edu</w:t>
      </w:r>
      <w:r w:rsidRPr="00003845">
        <w:rPr>
          <w:rFonts w:ascii="Times New Roman" w:hAnsi="Times New Roman" w:cs="Times New Roman"/>
          <w:sz w:val="22"/>
          <w:szCs w:val="22"/>
          <w:lang w:val="en-GB"/>
        </w:rPr>
        <w:tab/>
      </w:r>
      <w:proofErr w:type="spellStart"/>
      <w:r w:rsidRPr="00003845">
        <w:rPr>
          <w:rFonts w:ascii="Times New Roman" w:hAnsi="Times New Roman" w:cs="Times New Roman"/>
          <w:sz w:val="22"/>
          <w:szCs w:val="22"/>
          <w:lang w:val="en-GB"/>
        </w:rPr>
        <w:t>ORCiD</w:t>
      </w:r>
      <w:proofErr w:type="spellEnd"/>
      <w:r w:rsidRPr="00003845">
        <w:rPr>
          <w:rFonts w:ascii="Times New Roman" w:hAnsi="Times New Roman" w:cs="Times New Roman"/>
          <w:sz w:val="22"/>
          <w:szCs w:val="22"/>
          <w:lang w:val="en-GB"/>
        </w:rPr>
        <w:t xml:space="preserve">: </w:t>
      </w:r>
      <w:r w:rsidR="001947A4" w:rsidRPr="001947A4">
        <w:rPr>
          <w:rFonts w:ascii="Times New Roman" w:hAnsi="Times New Roman" w:cs="Times New Roman"/>
          <w:sz w:val="22"/>
          <w:szCs w:val="22"/>
          <w:lang w:val="en-GB"/>
        </w:rPr>
        <w:t>0000-0001-7044-0034</w:t>
      </w:r>
    </w:p>
    <w:p w14:paraId="58D1B99B" w14:textId="77777777" w:rsidR="005A6EE0" w:rsidRPr="00003845" w:rsidRDefault="005A6EE0" w:rsidP="005A6EE0">
      <w:pPr>
        <w:spacing w:line="360" w:lineRule="auto"/>
        <w:jc w:val="center"/>
        <w:rPr>
          <w:rFonts w:ascii="Times New Roman" w:hAnsi="Times New Roman" w:cs="Times New Roman"/>
          <w:b/>
          <w:sz w:val="12"/>
          <w:szCs w:val="12"/>
          <w:lang w:val="en-GB"/>
        </w:rPr>
      </w:pPr>
    </w:p>
    <w:p w14:paraId="43A3D38F" w14:textId="3C687758" w:rsidR="00CA6146" w:rsidRPr="00003845" w:rsidRDefault="00CA6146" w:rsidP="005A6EE0">
      <w:pPr>
        <w:spacing w:line="360" w:lineRule="auto"/>
        <w:jc w:val="center"/>
        <w:rPr>
          <w:rFonts w:ascii="Times New Roman" w:hAnsi="Times New Roman" w:cs="Times New Roman"/>
          <w:b/>
          <w:sz w:val="22"/>
          <w:szCs w:val="22"/>
          <w:lang w:val="en-GB"/>
        </w:rPr>
      </w:pPr>
      <w:r w:rsidRPr="00003845">
        <w:rPr>
          <w:rFonts w:ascii="Times New Roman" w:hAnsi="Times New Roman" w:cs="Times New Roman"/>
          <w:b/>
          <w:sz w:val="22"/>
          <w:szCs w:val="22"/>
          <w:lang w:val="en-GB"/>
        </w:rPr>
        <w:t xml:space="preserve">Associate Professor William E. Donald </w:t>
      </w:r>
      <w:r w:rsidRPr="00003845">
        <w:rPr>
          <w:rFonts w:ascii="Times New Roman" w:hAnsi="Times New Roman" w:cs="Times New Roman"/>
          <w:b/>
          <w:sz w:val="22"/>
          <w:szCs w:val="22"/>
          <w:vertAlign w:val="superscript"/>
          <w:lang w:val="en-GB"/>
        </w:rPr>
        <w:t>3, 12</w:t>
      </w:r>
    </w:p>
    <w:p w14:paraId="7EF7DFA6" w14:textId="286D0426"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vertAlign w:val="superscript"/>
          <w:lang w:val="en-GB"/>
        </w:rPr>
        <w:t xml:space="preserve">3 </w:t>
      </w:r>
      <w:r w:rsidRPr="00003845">
        <w:rPr>
          <w:rFonts w:ascii="Times New Roman" w:hAnsi="Times New Roman" w:cs="Times New Roman"/>
          <w:sz w:val="22"/>
          <w:szCs w:val="22"/>
          <w:lang w:val="en-GB"/>
        </w:rPr>
        <w:t>Southampton Business School, University of Southampton, Hampshire, UK</w:t>
      </w:r>
    </w:p>
    <w:p w14:paraId="064BE72F" w14:textId="7944E8B6"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vertAlign w:val="superscript"/>
          <w:lang w:val="en-GB"/>
        </w:rPr>
        <w:t>12</w:t>
      </w:r>
      <w:r w:rsidRPr="00003845">
        <w:rPr>
          <w:rFonts w:ascii="Times New Roman" w:hAnsi="Times New Roman" w:cs="Times New Roman"/>
          <w:sz w:val="22"/>
          <w:szCs w:val="22"/>
          <w:lang w:val="en-GB"/>
        </w:rPr>
        <w:t xml:space="preserve"> Donald Research &amp; Consulting, Hampshire, UK</w:t>
      </w:r>
    </w:p>
    <w:p w14:paraId="31D96C96" w14:textId="6593476C" w:rsidR="00CA6146" w:rsidRPr="00003845" w:rsidRDefault="00CA6146" w:rsidP="005A6EE0">
      <w:pPr>
        <w:spacing w:line="360" w:lineRule="auto"/>
        <w:jc w:val="center"/>
        <w:rPr>
          <w:rFonts w:ascii="Times New Roman" w:hAnsi="Times New Roman" w:cs="Times New Roman"/>
          <w:sz w:val="22"/>
          <w:szCs w:val="22"/>
          <w:lang w:val="en-GB"/>
        </w:rPr>
      </w:pPr>
      <w:r w:rsidRPr="00003845">
        <w:rPr>
          <w:rFonts w:ascii="Times New Roman" w:hAnsi="Times New Roman" w:cs="Times New Roman"/>
          <w:sz w:val="22"/>
          <w:szCs w:val="22"/>
          <w:lang w:val="en-GB"/>
        </w:rPr>
        <w:t>Email Address: w.e.donald@soton.ac.uk</w:t>
      </w:r>
      <w:r w:rsidRPr="00003845">
        <w:rPr>
          <w:rFonts w:ascii="Times New Roman" w:hAnsi="Times New Roman" w:cs="Times New Roman"/>
          <w:sz w:val="22"/>
          <w:szCs w:val="22"/>
          <w:lang w:val="en-GB"/>
        </w:rPr>
        <w:tab/>
      </w:r>
      <w:r w:rsidR="00761516">
        <w:rPr>
          <w:rFonts w:ascii="Times New Roman" w:hAnsi="Times New Roman" w:cs="Times New Roman"/>
          <w:sz w:val="22"/>
          <w:szCs w:val="22"/>
          <w:lang w:val="en-GB"/>
        </w:rPr>
        <w:tab/>
      </w:r>
      <w:proofErr w:type="spellStart"/>
      <w:r w:rsidRPr="00003845">
        <w:rPr>
          <w:rFonts w:ascii="Times New Roman" w:hAnsi="Times New Roman" w:cs="Times New Roman"/>
          <w:sz w:val="22"/>
          <w:szCs w:val="22"/>
          <w:lang w:val="en-GB"/>
        </w:rPr>
        <w:t>ORCiD</w:t>
      </w:r>
      <w:proofErr w:type="spellEnd"/>
      <w:r w:rsidRPr="00003845">
        <w:rPr>
          <w:rFonts w:ascii="Times New Roman" w:hAnsi="Times New Roman" w:cs="Times New Roman"/>
          <w:sz w:val="22"/>
          <w:szCs w:val="22"/>
          <w:lang w:val="en-GB"/>
        </w:rPr>
        <w:t>: 0000-0002-3670-5374</w:t>
      </w:r>
    </w:p>
    <w:p w14:paraId="6A6813DB" w14:textId="66F5F69F" w:rsidR="005A6EE0" w:rsidRPr="00003845" w:rsidRDefault="005A6EE0" w:rsidP="000B4A02">
      <w:pPr>
        <w:jc w:val="center"/>
        <w:rPr>
          <w:rFonts w:ascii="Times New Roman" w:hAnsi="Times New Roman" w:cs="Times New Roman"/>
          <w:b/>
          <w:bCs/>
          <w:lang w:val="en-GB"/>
        </w:rPr>
      </w:pPr>
      <w:bookmarkStart w:id="9" w:name="title"/>
      <w:bookmarkEnd w:id="2"/>
      <w:bookmarkEnd w:id="3"/>
      <w:bookmarkEnd w:id="4"/>
      <w:bookmarkEnd w:id="5"/>
      <w:bookmarkEnd w:id="6"/>
      <w:r w:rsidRPr="00003845">
        <w:rPr>
          <w:rFonts w:ascii="Times New Roman" w:hAnsi="Times New Roman" w:cs="Times New Roman"/>
          <w:b/>
          <w:bCs/>
          <w:lang w:val="en-GB"/>
        </w:rPr>
        <w:lastRenderedPageBreak/>
        <w:t xml:space="preserve">Celebrating 30 Years of Career Development International: </w:t>
      </w:r>
      <w:r w:rsidRPr="00003845">
        <w:rPr>
          <w:rFonts w:ascii="Times New Roman" w:hAnsi="Times New Roman" w:cs="Times New Roman"/>
          <w:b/>
          <w:bCs/>
          <w:lang w:val="en-GB"/>
        </w:rPr>
        <w:br/>
        <w:t>A Structural Topic Mode</w:t>
      </w:r>
      <w:r w:rsidR="00003845">
        <w:rPr>
          <w:rFonts w:ascii="Times New Roman" w:hAnsi="Times New Roman" w:cs="Times New Roman"/>
          <w:b/>
          <w:bCs/>
          <w:lang w:val="en-GB"/>
        </w:rPr>
        <w:t>l</w:t>
      </w:r>
      <w:ins w:id="10" w:author="Michael Healy" w:date="2025-09-08T14:25:00Z">
        <w:r w:rsidR="00E929CA">
          <w:rPr>
            <w:rFonts w:ascii="Times New Roman" w:hAnsi="Times New Roman" w:cs="Times New Roman"/>
            <w:b/>
            <w:bCs/>
            <w:lang w:val="en-GB"/>
          </w:rPr>
          <w:t xml:space="preserve"> </w:t>
        </w:r>
      </w:ins>
      <w:del w:id="11" w:author="Michael Healy" w:date="2025-09-08T14:25:00Z">
        <w:r w:rsidRPr="00003845" w:rsidDel="00E929CA">
          <w:rPr>
            <w:rFonts w:ascii="Times New Roman" w:hAnsi="Times New Roman" w:cs="Times New Roman"/>
            <w:b/>
            <w:bCs/>
            <w:lang w:val="en-GB"/>
          </w:rPr>
          <w:delText xml:space="preserve">ling </w:delText>
        </w:r>
      </w:del>
      <w:r w:rsidRPr="00003845">
        <w:rPr>
          <w:rFonts w:ascii="Times New Roman" w:hAnsi="Times New Roman" w:cs="Times New Roman"/>
          <w:b/>
          <w:bCs/>
          <w:lang w:val="en-GB"/>
        </w:rPr>
        <w:t>of Nine Topics Among 1,186 Abstracts (1996-2025)</w:t>
      </w:r>
    </w:p>
    <w:p w14:paraId="1BCD34CD" w14:textId="77777777" w:rsidR="009B16BC" w:rsidRPr="00241786" w:rsidRDefault="009B16BC" w:rsidP="009B16BC">
      <w:pPr>
        <w:spacing w:line="360" w:lineRule="auto"/>
        <w:jc w:val="center"/>
        <w:rPr>
          <w:rFonts w:ascii="Times New Roman" w:hAnsi="Times New Roman" w:cs="Times New Roman"/>
          <w:b/>
          <w:lang w:val="en-GB"/>
        </w:rPr>
      </w:pPr>
    </w:p>
    <w:p w14:paraId="3E1B8D4E" w14:textId="22D8D519" w:rsidR="005A6EE0" w:rsidRPr="00003845" w:rsidRDefault="005A6EE0" w:rsidP="00D1029D">
      <w:pPr>
        <w:pStyle w:val="BodyText"/>
        <w:spacing w:after="120" w:line="360" w:lineRule="auto"/>
        <w:ind w:firstLine="0"/>
        <w:jc w:val="center"/>
        <w:rPr>
          <w:lang w:val="en-GB"/>
        </w:rPr>
      </w:pPr>
      <w:r w:rsidRPr="00003845">
        <w:rPr>
          <w:rStyle w:val="Heading1Char"/>
          <w:lang w:val="en-GB"/>
        </w:rPr>
        <w:t>Abstract</w:t>
      </w:r>
    </w:p>
    <w:p w14:paraId="18FF33DD" w14:textId="21C50AF3" w:rsidR="00241786" w:rsidRDefault="005A6EE0" w:rsidP="00241786">
      <w:pPr>
        <w:pStyle w:val="BodyText"/>
        <w:spacing w:after="120"/>
        <w:ind w:firstLine="0"/>
        <w:rPr>
          <w:lang w:val="en-GB"/>
        </w:rPr>
      </w:pPr>
      <w:r w:rsidRPr="00157FE7">
        <w:rPr>
          <w:b/>
          <w:bCs/>
          <w:lang w:val="en-GB"/>
        </w:rPr>
        <w:t xml:space="preserve">Purpose: </w:t>
      </w:r>
      <w:r w:rsidR="00241786" w:rsidRPr="00241786">
        <w:rPr>
          <w:lang w:val="en-GB"/>
        </w:rPr>
        <w:t xml:space="preserve">This study maps the </w:t>
      </w:r>
      <w:del w:id="12" w:author="Michael Healy" w:date="2025-09-08T14:25:00Z">
        <w:r w:rsidR="00241786" w:rsidRPr="00241786" w:rsidDel="00E929CA">
          <w:rPr>
            <w:lang w:val="en-GB"/>
          </w:rPr>
          <w:delText xml:space="preserve">intellectual </w:delText>
        </w:r>
      </w:del>
      <w:ins w:id="13" w:author="Michael Healy" w:date="2025-09-08T14:25:00Z">
        <w:r w:rsidR="00E929CA">
          <w:rPr>
            <w:lang w:val="en-GB"/>
          </w:rPr>
          <w:t>conceptual structure</w:t>
        </w:r>
        <w:r w:rsidR="00E929CA" w:rsidRPr="00241786">
          <w:rPr>
            <w:lang w:val="en-GB"/>
          </w:rPr>
          <w:t xml:space="preserve"> </w:t>
        </w:r>
      </w:ins>
      <w:del w:id="14" w:author="Michael Healy" w:date="2025-09-08T14:25:00Z">
        <w:r w:rsidR="00241786" w:rsidRPr="00241786" w:rsidDel="00E929CA">
          <w:rPr>
            <w:lang w:val="en-GB"/>
          </w:rPr>
          <w:delText xml:space="preserve">landscape </w:delText>
        </w:r>
      </w:del>
      <w:r w:rsidR="00241786" w:rsidRPr="00241786">
        <w:rPr>
          <w:lang w:val="en-GB"/>
        </w:rPr>
        <w:t xml:space="preserve">of </w:t>
      </w:r>
      <w:r w:rsidR="00241786" w:rsidRPr="000B4A02">
        <w:rPr>
          <w:i/>
          <w:iCs/>
          <w:lang w:val="en-GB"/>
        </w:rPr>
        <w:t>Career Development International</w:t>
      </w:r>
      <w:r w:rsidR="00241786" w:rsidRPr="00241786">
        <w:rPr>
          <w:lang w:val="en-GB"/>
        </w:rPr>
        <w:t xml:space="preserve"> (</w:t>
      </w:r>
      <w:r w:rsidR="00241786" w:rsidRPr="00E929CA">
        <w:rPr>
          <w:i/>
          <w:iCs/>
          <w:lang w:val="en-GB"/>
          <w:rPrChange w:id="15" w:author="Michael Healy" w:date="2025-09-08T14:25:00Z">
            <w:rPr>
              <w:lang w:val="en-GB"/>
            </w:rPr>
          </w:rPrChange>
        </w:rPr>
        <w:t>CDI</w:t>
      </w:r>
      <w:r w:rsidR="00241786" w:rsidRPr="00241786">
        <w:rPr>
          <w:lang w:val="en-GB"/>
        </w:rPr>
        <w:t xml:space="preserve">) over its 30-year history. It identifies the principal </w:t>
      </w:r>
      <w:r w:rsidR="00D1029D">
        <w:rPr>
          <w:lang w:val="en-GB"/>
        </w:rPr>
        <w:t xml:space="preserve">topics based on published works between </w:t>
      </w:r>
      <w:del w:id="16" w:author="Michael Healy" w:date="2025-09-08T14:25:00Z">
        <w:r w:rsidR="00D1029D" w:rsidDel="00E929CA">
          <w:rPr>
            <w:lang w:val="en-GB"/>
          </w:rPr>
          <w:delText xml:space="preserve"> 1</w:delText>
        </w:r>
        <w:r w:rsidR="00D1029D" w:rsidRPr="00D1029D" w:rsidDel="00E929CA">
          <w:rPr>
            <w:vertAlign w:val="superscript"/>
            <w:lang w:val="en-GB"/>
          </w:rPr>
          <w:delText>st</w:delText>
        </w:r>
        <w:r w:rsidR="00D1029D" w:rsidDel="00E929CA">
          <w:rPr>
            <w:lang w:val="en-GB"/>
          </w:rPr>
          <w:delText xml:space="preserve"> </w:delText>
        </w:r>
      </w:del>
      <w:r w:rsidR="00D1029D">
        <w:rPr>
          <w:lang w:val="en-GB"/>
        </w:rPr>
        <w:t xml:space="preserve">January 1996 and </w:t>
      </w:r>
      <w:del w:id="17" w:author="Michael Healy" w:date="2025-09-08T14:26:00Z">
        <w:r w:rsidR="00D1029D" w:rsidDel="00E929CA">
          <w:rPr>
            <w:lang w:val="en-GB"/>
          </w:rPr>
          <w:delText>30</w:delText>
        </w:r>
        <w:r w:rsidR="00D1029D" w:rsidRPr="00D1029D" w:rsidDel="00E929CA">
          <w:rPr>
            <w:vertAlign w:val="superscript"/>
            <w:lang w:val="en-GB"/>
          </w:rPr>
          <w:delText>th</w:delText>
        </w:r>
        <w:r w:rsidR="00D1029D" w:rsidDel="00E929CA">
          <w:rPr>
            <w:lang w:val="en-GB"/>
          </w:rPr>
          <w:delText xml:space="preserve"> </w:delText>
        </w:r>
      </w:del>
      <w:r w:rsidR="00D1029D">
        <w:rPr>
          <w:lang w:val="en-GB"/>
        </w:rPr>
        <w:t>June 2025</w:t>
      </w:r>
      <w:del w:id="18" w:author="Michael Healy" w:date="2025-09-08T14:26:00Z">
        <w:r w:rsidR="00D1029D" w:rsidDel="00E929CA">
          <w:rPr>
            <w:lang w:val="en-GB"/>
          </w:rPr>
          <w:delText>,</w:delText>
        </w:r>
      </w:del>
      <w:r w:rsidR="00D1029D">
        <w:rPr>
          <w:lang w:val="en-GB"/>
        </w:rPr>
        <w:t xml:space="preserve"> </w:t>
      </w:r>
      <w:r w:rsidR="00241786" w:rsidRPr="00241786">
        <w:rPr>
          <w:lang w:val="en-GB"/>
        </w:rPr>
        <w:t>and traces the shifting prevalence of these topics</w:t>
      </w:r>
      <w:r w:rsidR="00D1029D">
        <w:rPr>
          <w:lang w:val="en-GB"/>
        </w:rPr>
        <w:t xml:space="preserve"> over time.</w:t>
      </w:r>
    </w:p>
    <w:p w14:paraId="624628C6" w14:textId="3BA20BE2" w:rsidR="005A6EE0" w:rsidRPr="00003845" w:rsidRDefault="005A6EE0" w:rsidP="00241786">
      <w:pPr>
        <w:pStyle w:val="BodyText"/>
        <w:spacing w:after="120"/>
        <w:ind w:firstLine="0"/>
        <w:rPr>
          <w:lang w:val="en-GB"/>
        </w:rPr>
      </w:pPr>
      <w:r w:rsidRPr="00157FE7">
        <w:rPr>
          <w:b/>
          <w:bCs/>
          <w:lang w:val="en-GB"/>
        </w:rPr>
        <w:t>Design/methodology/approach</w:t>
      </w:r>
      <w:r w:rsidRPr="00157FE7">
        <w:rPr>
          <w:lang w:val="en-GB"/>
        </w:rPr>
        <w:t xml:space="preserve">: </w:t>
      </w:r>
      <w:r w:rsidR="00241786" w:rsidRPr="00241786">
        <w:rPr>
          <w:lang w:val="en-GB"/>
        </w:rPr>
        <w:t xml:space="preserve">Structural topic modelling was applied to a dataset of 1,186 </w:t>
      </w:r>
      <w:r w:rsidR="00241786" w:rsidRPr="00E929CA">
        <w:rPr>
          <w:i/>
          <w:iCs/>
          <w:lang w:val="en-GB"/>
          <w:rPrChange w:id="19" w:author="Michael Healy" w:date="2025-09-08T14:26:00Z">
            <w:rPr>
              <w:lang w:val="en-GB"/>
            </w:rPr>
          </w:rPrChange>
        </w:rPr>
        <w:t>CDI</w:t>
      </w:r>
      <w:r w:rsidR="00241786" w:rsidRPr="00241786">
        <w:rPr>
          <w:lang w:val="en-GB"/>
        </w:rPr>
        <w:t xml:space="preserve"> abstracts. Model selection and interpretability checks supported a nine-topic solution that maximised thematic distinctiveness and coherence. The analysis tracks longitudinal variation in topic prevalence, profiles 1</w:t>
      </w:r>
      <w:ins w:id="20" w:author="Michael Healy" w:date="2025-09-08T16:12:00Z">
        <w:r w:rsidR="00A3328F">
          <w:rPr>
            <w:lang w:val="en-GB"/>
          </w:rPr>
          <w:t>8</w:t>
        </w:r>
      </w:ins>
      <w:del w:id="21" w:author="Michael Healy" w:date="2025-09-08T14:26:00Z">
        <w:r w:rsidR="00241786" w:rsidRPr="00241786" w:rsidDel="00E929CA">
          <w:rPr>
            <w:lang w:val="en-GB"/>
          </w:rPr>
          <w:delText>8</w:delText>
        </w:r>
      </w:del>
      <w:r w:rsidR="00241786" w:rsidRPr="00241786">
        <w:rPr>
          <w:lang w:val="en-GB"/>
        </w:rPr>
        <w:t xml:space="preserve"> influential authors</w:t>
      </w:r>
      <w:ins w:id="22" w:author="Michael Healy" w:date="2025-09-08T14:26:00Z">
        <w:r w:rsidR="00E929CA">
          <w:rPr>
            <w:lang w:val="en-GB"/>
          </w:rPr>
          <w:t xml:space="preserve"> and 12 high impact articles</w:t>
        </w:r>
      </w:ins>
      <w:r w:rsidR="00241786" w:rsidRPr="00241786">
        <w:rPr>
          <w:lang w:val="en-GB"/>
        </w:rPr>
        <w:t xml:space="preserve"> to distinguish specialist and generalist patterns of contribution, and links thematic clusters to citation impact. Interpretive depth was further enriched through reflections from seven scholars</w:t>
      </w:r>
      <w:ins w:id="23" w:author="Michael Healy" w:date="2025-09-08T14:26:00Z">
        <w:r w:rsidR="00E929CA">
          <w:rPr>
            <w:lang w:val="en-GB"/>
          </w:rPr>
          <w:t xml:space="preserve"> </w:t>
        </w:r>
      </w:ins>
      <w:del w:id="24" w:author="Michael Healy" w:date="2025-09-08T14:26:00Z">
        <w:r w:rsidR="00D1029D" w:rsidDel="00E929CA">
          <w:rPr>
            <w:lang w:val="en-GB"/>
          </w:rPr>
          <w:delText xml:space="preserve"> </w:delText>
        </w:r>
      </w:del>
      <w:r w:rsidR="00D1029D">
        <w:rPr>
          <w:lang w:val="en-GB"/>
        </w:rPr>
        <w:t xml:space="preserve">with strong connections </w:t>
      </w:r>
      <w:r w:rsidR="00241786" w:rsidRPr="00241786">
        <w:rPr>
          <w:lang w:val="en-GB"/>
        </w:rPr>
        <w:t>to CDI.</w:t>
      </w:r>
    </w:p>
    <w:p w14:paraId="38970EBE" w14:textId="3657C81C" w:rsidR="005A6EE0" w:rsidRPr="00003845" w:rsidRDefault="005A6EE0" w:rsidP="00241786">
      <w:pPr>
        <w:pStyle w:val="BodyText"/>
        <w:spacing w:after="120"/>
        <w:ind w:firstLine="0"/>
        <w:rPr>
          <w:lang w:val="en-GB"/>
        </w:rPr>
      </w:pPr>
      <w:r w:rsidRPr="00157FE7">
        <w:rPr>
          <w:b/>
          <w:bCs/>
          <w:lang w:val="en-GB"/>
        </w:rPr>
        <w:t>Findings</w:t>
      </w:r>
      <w:r w:rsidRPr="00157FE7">
        <w:rPr>
          <w:lang w:val="en-GB"/>
        </w:rPr>
        <w:t xml:space="preserve">: </w:t>
      </w:r>
      <w:r w:rsidR="00241786" w:rsidRPr="00241786">
        <w:rPr>
          <w:lang w:val="en-GB"/>
        </w:rPr>
        <w:t xml:space="preserve">The nine topics identified capture the journal’s evolving emphases and reveal both enduring </w:t>
      </w:r>
      <w:r w:rsidR="00D1029D">
        <w:rPr>
          <w:lang w:val="en-GB"/>
        </w:rPr>
        <w:t xml:space="preserve">interests </w:t>
      </w:r>
      <w:r w:rsidR="00241786" w:rsidRPr="00241786">
        <w:rPr>
          <w:lang w:val="en-GB"/>
        </w:rPr>
        <w:t>and emerging priorities in the field. Temporal patterns highlight phases of growth and decline across t</w:t>
      </w:r>
      <w:r w:rsidR="00D1029D">
        <w:rPr>
          <w:lang w:val="en-GB"/>
        </w:rPr>
        <w:t>opics</w:t>
      </w:r>
      <w:r w:rsidR="00241786" w:rsidRPr="00241786">
        <w:rPr>
          <w:lang w:val="en-GB"/>
        </w:rPr>
        <w:t xml:space="preserve">, while author </w:t>
      </w:r>
      <w:ins w:id="25" w:author="Michael Healy" w:date="2025-09-08T14:27:00Z">
        <w:r w:rsidR="00E929CA">
          <w:rPr>
            <w:lang w:val="en-GB"/>
          </w:rPr>
          <w:t xml:space="preserve">and article </w:t>
        </w:r>
      </w:ins>
      <w:r w:rsidR="00241786" w:rsidRPr="00241786">
        <w:rPr>
          <w:lang w:val="en-GB"/>
        </w:rPr>
        <w:t xml:space="preserve">profiling </w:t>
      </w:r>
      <w:proofErr w:type="gramStart"/>
      <w:r w:rsidR="00241786" w:rsidRPr="00241786">
        <w:rPr>
          <w:lang w:val="en-GB"/>
        </w:rPr>
        <w:t>distinguishes</w:t>
      </w:r>
      <w:proofErr w:type="gramEnd"/>
      <w:r w:rsidR="00241786" w:rsidRPr="00241786">
        <w:rPr>
          <w:lang w:val="en-GB"/>
        </w:rPr>
        <w:t xml:space="preserve"> between concentrated expertise and broad engagement. Citation analysis demonstrates how particular topics have </w:t>
      </w:r>
      <w:del w:id="26" w:author="Michael Healy" w:date="2025-09-08T14:27:00Z">
        <w:r w:rsidR="00241786" w:rsidRPr="00241786" w:rsidDel="00E929CA">
          <w:rPr>
            <w:lang w:val="en-GB"/>
          </w:rPr>
          <w:delText xml:space="preserve">disproportionately </w:delText>
        </w:r>
      </w:del>
      <w:r w:rsidR="00241786" w:rsidRPr="00241786">
        <w:rPr>
          <w:lang w:val="en-GB"/>
        </w:rPr>
        <w:t xml:space="preserve">influenced scholarly impact. Insights from </w:t>
      </w:r>
      <w:r w:rsidR="00D1029D">
        <w:rPr>
          <w:lang w:val="en-GB"/>
        </w:rPr>
        <w:t xml:space="preserve">seven </w:t>
      </w:r>
      <w:r w:rsidR="00241786" w:rsidRPr="00241786">
        <w:rPr>
          <w:lang w:val="en-GB"/>
        </w:rPr>
        <w:t>scholars contextualise these dynamics and suggest promising directions for future inquiry.</w:t>
      </w:r>
    </w:p>
    <w:p w14:paraId="02272E22" w14:textId="696BAB2D" w:rsidR="005A6EE0" w:rsidRPr="00003845" w:rsidRDefault="005A6EE0" w:rsidP="00241786">
      <w:pPr>
        <w:pStyle w:val="BodyText"/>
        <w:spacing w:after="120"/>
        <w:ind w:firstLine="0"/>
        <w:rPr>
          <w:lang w:val="en-GB"/>
        </w:rPr>
      </w:pPr>
      <w:r w:rsidRPr="00003845">
        <w:rPr>
          <w:b/>
          <w:bCs/>
          <w:lang w:val="en-GB"/>
        </w:rPr>
        <w:t>Originality</w:t>
      </w:r>
      <w:r w:rsidRPr="00003845">
        <w:rPr>
          <w:lang w:val="en-GB"/>
        </w:rPr>
        <w:t xml:space="preserve">: </w:t>
      </w:r>
      <w:r w:rsidR="00241786" w:rsidRPr="00241786">
        <w:rPr>
          <w:lang w:val="en-GB"/>
        </w:rPr>
        <w:t xml:space="preserve">Extending earlier bibliometric work undertaken at CDI’s 25th anniversary, this study offers </w:t>
      </w:r>
      <w:r w:rsidR="00D1029D">
        <w:rPr>
          <w:lang w:val="en-GB"/>
        </w:rPr>
        <w:t xml:space="preserve">similar findings but with </w:t>
      </w:r>
      <w:r w:rsidR="00241786" w:rsidRPr="00241786">
        <w:rPr>
          <w:lang w:val="en-GB"/>
        </w:rPr>
        <w:t>greater granularity and a multi-dimensional perspective that integrates computational text analysis</w:t>
      </w:r>
      <w:ins w:id="27" w:author="Michael Healy" w:date="2025-09-08T14:27:00Z">
        <w:r w:rsidR="00E929CA">
          <w:rPr>
            <w:lang w:val="en-GB"/>
          </w:rPr>
          <w:t xml:space="preserve"> </w:t>
        </w:r>
      </w:ins>
      <w:del w:id="28" w:author="Michael Healy" w:date="2025-09-08T14:27:00Z">
        <w:r w:rsidR="00241786" w:rsidRPr="00241786" w:rsidDel="00E929CA">
          <w:rPr>
            <w:lang w:val="en-GB"/>
          </w:rPr>
          <w:delText>, author profiling, citation mapping, and</w:delText>
        </w:r>
      </w:del>
      <w:ins w:id="29" w:author="Michael Healy" w:date="2025-09-08T14:27:00Z">
        <w:r w:rsidR="00E929CA">
          <w:rPr>
            <w:lang w:val="en-GB"/>
          </w:rPr>
          <w:t>with</w:t>
        </w:r>
      </w:ins>
      <w:r w:rsidR="00241786" w:rsidRPr="00241786">
        <w:rPr>
          <w:lang w:val="en-GB"/>
        </w:rPr>
        <w:t xml:space="preserve"> expert reflection. The findings provide an </w:t>
      </w:r>
      <w:r w:rsidR="00241786" w:rsidRPr="00241786">
        <w:rPr>
          <w:lang w:val="en-GB"/>
        </w:rPr>
        <w:lastRenderedPageBreak/>
        <w:t>empirical foundation for</w:t>
      </w:r>
      <w:r w:rsidR="00D1029D">
        <w:rPr>
          <w:lang w:val="en-GB"/>
        </w:rPr>
        <w:t xml:space="preserve"> current and future</w:t>
      </w:r>
      <w:r w:rsidR="00241786" w:rsidRPr="00241786">
        <w:rPr>
          <w:lang w:val="en-GB"/>
        </w:rPr>
        <w:t xml:space="preserve"> </w:t>
      </w:r>
      <w:r w:rsidR="00D1029D">
        <w:rPr>
          <w:lang w:val="en-GB"/>
        </w:rPr>
        <w:t>e</w:t>
      </w:r>
      <w:r w:rsidR="00241786" w:rsidRPr="00241786">
        <w:rPr>
          <w:lang w:val="en-GB"/>
        </w:rPr>
        <w:t>ditors,</w:t>
      </w:r>
      <w:r w:rsidR="00D1029D">
        <w:rPr>
          <w:lang w:val="en-GB"/>
        </w:rPr>
        <w:t xml:space="preserve"> broader editorial team members, and prospective contributors </w:t>
      </w:r>
      <w:r w:rsidR="00241786" w:rsidRPr="00241786">
        <w:rPr>
          <w:lang w:val="en-GB"/>
        </w:rPr>
        <w:t>to understand the journal’s trajectory and to shape its future development.</w:t>
      </w:r>
    </w:p>
    <w:p w14:paraId="34217B16" w14:textId="1A2D6490" w:rsidR="005A6EE0" w:rsidRDefault="005A6EE0" w:rsidP="00241786">
      <w:pPr>
        <w:pStyle w:val="BodyText"/>
        <w:spacing w:after="120"/>
        <w:ind w:firstLine="0"/>
        <w:rPr>
          <w:lang w:val="en-GB"/>
        </w:rPr>
      </w:pPr>
      <w:commentRangeStart w:id="30"/>
      <w:r w:rsidRPr="00003845">
        <w:rPr>
          <w:b/>
          <w:bCs/>
          <w:lang w:val="en-GB"/>
        </w:rPr>
        <w:t>Keywords</w:t>
      </w:r>
      <w:commentRangeEnd w:id="30"/>
      <w:r w:rsidR="007B0E6D">
        <w:rPr>
          <w:rStyle w:val="CommentReference"/>
        </w:rPr>
        <w:commentReference w:id="30"/>
      </w:r>
      <w:r w:rsidRPr="00003845">
        <w:rPr>
          <w:lang w:val="en-GB"/>
        </w:rPr>
        <w:t xml:space="preserve">: </w:t>
      </w:r>
      <w:r w:rsidRPr="007B0E6D">
        <w:rPr>
          <w:lang w:val="en-GB"/>
        </w:rPr>
        <w:t>career development</w:t>
      </w:r>
      <w:r w:rsidR="007B0E6D">
        <w:rPr>
          <w:lang w:val="en-GB"/>
        </w:rPr>
        <w:t>; expatriate careers; job insecurity; graduate employability; leadership; mentoring;</w:t>
      </w:r>
      <w:r w:rsidRPr="007B0E6D">
        <w:rPr>
          <w:lang w:val="en-GB"/>
        </w:rPr>
        <w:t xml:space="preserve"> structural topic modelling</w:t>
      </w:r>
      <w:r w:rsidR="007B0E6D">
        <w:rPr>
          <w:lang w:val="en-GB"/>
        </w:rPr>
        <w:t>; sustainable development; talent management; wellbeing; work-family dynamics; work-identity.</w:t>
      </w:r>
    </w:p>
    <w:p w14:paraId="6EB90E06" w14:textId="51371523" w:rsidR="00241786" w:rsidRDefault="00241786" w:rsidP="00241786">
      <w:pPr>
        <w:pStyle w:val="BodyText"/>
        <w:ind w:firstLine="0"/>
        <w:rPr>
          <w:rFonts w:asciiTheme="majorHAnsi" w:eastAsiaTheme="majorEastAsia" w:hAnsiTheme="majorHAnsi" w:cstheme="majorHAnsi"/>
          <w:b/>
          <w:bCs/>
          <w:lang w:val="en-GB"/>
        </w:rPr>
      </w:pPr>
      <w:r>
        <w:rPr>
          <w:b/>
          <w:bCs/>
          <w:lang w:val="en-GB"/>
        </w:rPr>
        <w:t xml:space="preserve">Article </w:t>
      </w:r>
      <w:r w:rsidRPr="00241786">
        <w:rPr>
          <w:b/>
          <w:bCs/>
          <w:lang w:val="en-GB"/>
        </w:rPr>
        <w:t>Classification</w:t>
      </w:r>
      <w:r>
        <w:rPr>
          <w:lang w:val="en-GB"/>
        </w:rPr>
        <w:t>: Research Article</w:t>
      </w:r>
      <w:bookmarkStart w:id="31" w:name="introduction"/>
      <w:bookmarkEnd w:id="9"/>
    </w:p>
    <w:p w14:paraId="3B895CCD" w14:textId="77777777" w:rsidR="000B4A02" w:rsidRDefault="000B4A02">
      <w:pPr>
        <w:spacing w:after="200" w:line="240" w:lineRule="auto"/>
        <w:rPr>
          <w:rFonts w:asciiTheme="majorHAnsi" w:eastAsiaTheme="majorEastAsia" w:hAnsiTheme="majorHAnsi" w:cstheme="majorHAnsi"/>
          <w:b/>
          <w:bCs/>
          <w:lang w:val="en-GB"/>
        </w:rPr>
      </w:pPr>
      <w:r>
        <w:rPr>
          <w:rFonts w:cstheme="majorHAnsi"/>
          <w:lang w:val="en-GB"/>
        </w:rPr>
        <w:br w:type="page"/>
      </w:r>
    </w:p>
    <w:p w14:paraId="22454A43" w14:textId="4932C3AB" w:rsidR="00EA0F04" w:rsidRPr="00003845" w:rsidRDefault="00000000" w:rsidP="005A6EE0">
      <w:pPr>
        <w:pStyle w:val="Heading1"/>
        <w:rPr>
          <w:rFonts w:cstheme="majorHAnsi"/>
          <w:szCs w:val="24"/>
          <w:lang w:val="en-GB"/>
        </w:rPr>
      </w:pPr>
      <w:r w:rsidRPr="00003845">
        <w:rPr>
          <w:rFonts w:cstheme="majorHAnsi"/>
          <w:szCs w:val="24"/>
          <w:lang w:val="en-GB"/>
        </w:rPr>
        <w:lastRenderedPageBreak/>
        <w:t>Introduction</w:t>
      </w:r>
    </w:p>
    <w:p w14:paraId="692FD18C" w14:textId="5E4D6DFE" w:rsidR="006E0936" w:rsidRDefault="001F640B" w:rsidP="00203AFF">
      <w:pPr>
        <w:pStyle w:val="FirstParagraph"/>
        <w:ind w:firstLine="0"/>
        <w:rPr>
          <w:rFonts w:asciiTheme="majorHAnsi" w:hAnsiTheme="majorHAnsi" w:cstheme="majorHAnsi"/>
          <w:lang w:val="en-GB"/>
        </w:rPr>
      </w:pPr>
      <w:r w:rsidRPr="00BD2E61">
        <w:rPr>
          <w:rFonts w:asciiTheme="majorHAnsi" w:hAnsiTheme="majorHAnsi" w:cstheme="majorHAnsi"/>
          <w:i/>
          <w:iCs/>
          <w:lang w:val="en-GB"/>
        </w:rPr>
        <w:t>Career Development International</w:t>
      </w:r>
      <w:r w:rsidRPr="001F640B">
        <w:rPr>
          <w:rFonts w:asciiTheme="majorHAnsi" w:hAnsiTheme="majorHAnsi" w:cstheme="majorHAnsi"/>
          <w:lang w:val="en-GB"/>
        </w:rPr>
        <w:t xml:space="preserve"> (</w:t>
      </w:r>
      <w:r w:rsidRPr="00E929CA">
        <w:rPr>
          <w:rFonts w:asciiTheme="majorHAnsi" w:hAnsiTheme="majorHAnsi" w:cstheme="majorHAnsi"/>
          <w:i/>
          <w:iCs/>
          <w:lang w:val="en-GB"/>
          <w:rPrChange w:id="32" w:author="Michael Healy" w:date="2025-09-08T14:27:00Z">
            <w:rPr>
              <w:rFonts w:asciiTheme="majorHAnsi" w:hAnsiTheme="majorHAnsi" w:cstheme="majorHAnsi"/>
              <w:lang w:val="en-GB"/>
            </w:rPr>
          </w:rPrChange>
        </w:rPr>
        <w:t>CDI</w:t>
      </w:r>
      <w:r w:rsidRPr="001F640B">
        <w:rPr>
          <w:rFonts w:asciiTheme="majorHAnsi" w:hAnsiTheme="majorHAnsi" w:cstheme="majorHAnsi"/>
          <w:lang w:val="en-GB"/>
        </w:rPr>
        <w:t xml:space="preserve">) was first published in 1996 following the merger of </w:t>
      </w:r>
      <w:r w:rsidRPr="00BD2E61">
        <w:rPr>
          <w:rFonts w:asciiTheme="majorHAnsi" w:hAnsiTheme="majorHAnsi" w:cstheme="majorHAnsi"/>
          <w:i/>
          <w:iCs/>
          <w:lang w:val="en-GB"/>
        </w:rPr>
        <w:t>Executive Development</w:t>
      </w:r>
      <w:r w:rsidRPr="001F640B">
        <w:rPr>
          <w:rFonts w:asciiTheme="majorHAnsi" w:hAnsiTheme="majorHAnsi" w:cstheme="majorHAnsi"/>
          <w:lang w:val="en-GB"/>
        </w:rPr>
        <w:t xml:space="preserve"> with the </w:t>
      </w:r>
      <w:r w:rsidRPr="00BD2E61">
        <w:rPr>
          <w:rFonts w:asciiTheme="majorHAnsi" w:hAnsiTheme="majorHAnsi" w:cstheme="majorHAnsi"/>
          <w:i/>
          <w:iCs/>
          <w:lang w:val="en-GB"/>
        </w:rPr>
        <w:t>International Journal of Career Management</w:t>
      </w:r>
      <w:r w:rsidRPr="001F640B">
        <w:rPr>
          <w:rFonts w:asciiTheme="majorHAnsi" w:hAnsiTheme="majorHAnsi" w:cstheme="majorHAnsi"/>
          <w:lang w:val="en-GB"/>
        </w:rPr>
        <w:t>. Over the</w:t>
      </w:r>
      <w:r w:rsidR="00BD2E61">
        <w:rPr>
          <w:rFonts w:asciiTheme="majorHAnsi" w:hAnsiTheme="majorHAnsi" w:cstheme="majorHAnsi"/>
          <w:lang w:val="en-GB"/>
        </w:rPr>
        <w:t xml:space="preserve"> past three decades </w:t>
      </w:r>
      <w:r w:rsidR="006E0936" w:rsidRPr="006E0936">
        <w:rPr>
          <w:rFonts w:asciiTheme="majorHAnsi" w:hAnsiTheme="majorHAnsi" w:cstheme="majorHAnsi"/>
          <w:i/>
          <w:iCs/>
          <w:lang w:val="en-GB"/>
        </w:rPr>
        <w:t>Emerald</w:t>
      </w:r>
      <w:r w:rsidR="006E0936">
        <w:rPr>
          <w:rFonts w:asciiTheme="majorHAnsi" w:hAnsiTheme="majorHAnsi" w:cstheme="majorHAnsi"/>
          <w:lang w:val="en-GB"/>
        </w:rPr>
        <w:t xml:space="preserve"> has published </w:t>
      </w:r>
      <w:r w:rsidRPr="001F640B">
        <w:rPr>
          <w:rFonts w:asciiTheme="majorHAnsi" w:hAnsiTheme="majorHAnsi" w:cstheme="majorHAnsi"/>
          <w:lang w:val="en-GB"/>
        </w:rPr>
        <w:t>the journal</w:t>
      </w:r>
      <w:r w:rsidR="00BD2E61">
        <w:rPr>
          <w:rFonts w:asciiTheme="majorHAnsi" w:hAnsiTheme="majorHAnsi" w:cstheme="majorHAnsi"/>
          <w:lang w:val="en-GB"/>
        </w:rPr>
        <w:t xml:space="preserve">, guided by </w:t>
      </w:r>
      <w:r w:rsidRPr="001F640B">
        <w:rPr>
          <w:rFonts w:asciiTheme="majorHAnsi" w:hAnsiTheme="majorHAnsi" w:cstheme="majorHAnsi"/>
          <w:lang w:val="en-GB"/>
        </w:rPr>
        <w:t>nine Editors</w:t>
      </w:r>
      <w:r w:rsidR="00BD2E61">
        <w:rPr>
          <w:rFonts w:asciiTheme="majorHAnsi" w:hAnsiTheme="majorHAnsi" w:cstheme="majorHAnsi"/>
          <w:lang w:val="en-GB"/>
        </w:rPr>
        <w:t xml:space="preserve">: </w:t>
      </w:r>
      <w:r w:rsidRPr="001F640B">
        <w:rPr>
          <w:rFonts w:asciiTheme="majorHAnsi" w:hAnsiTheme="majorHAnsi" w:cstheme="majorHAnsi"/>
          <w:lang w:val="en-GB"/>
        </w:rPr>
        <w:t xml:space="preserve">Jeff Gold (1996-1999), Alan Fish (1999-2001), Stephen Gibb (2002-2004), Yehuda Baruch (2004-2007), Hetty van </w:t>
      </w:r>
      <w:proofErr w:type="spellStart"/>
      <w:r w:rsidRPr="001F640B">
        <w:rPr>
          <w:rFonts w:asciiTheme="majorHAnsi" w:hAnsiTheme="majorHAnsi" w:cstheme="majorHAnsi"/>
          <w:lang w:val="en-GB"/>
        </w:rPr>
        <w:t>Emmerik</w:t>
      </w:r>
      <w:proofErr w:type="spellEnd"/>
      <w:r w:rsidRPr="001F640B">
        <w:rPr>
          <w:rFonts w:asciiTheme="majorHAnsi" w:hAnsiTheme="majorHAnsi" w:cstheme="majorHAnsi"/>
          <w:lang w:val="en-GB"/>
        </w:rPr>
        <w:t xml:space="preserve"> (2007-2010), Jim Jawahar (2007-2022), Jennifer A. Harrison (2023-2026), William E. Donald (2025-2028), and </w:t>
      </w:r>
      <w:commentRangeStart w:id="33"/>
      <w:r w:rsidRPr="001F640B">
        <w:rPr>
          <w:rFonts w:asciiTheme="majorHAnsi" w:hAnsiTheme="majorHAnsi" w:cstheme="majorHAnsi"/>
          <w:lang w:val="en-GB"/>
        </w:rPr>
        <w:t xml:space="preserve">[Masked until formally announced] </w:t>
      </w:r>
      <w:commentRangeEnd w:id="33"/>
      <w:r w:rsidRPr="001F640B">
        <w:rPr>
          <w:rStyle w:val="CommentReference"/>
        </w:rPr>
        <w:commentReference w:id="33"/>
      </w:r>
      <w:r w:rsidRPr="001F640B">
        <w:rPr>
          <w:rFonts w:asciiTheme="majorHAnsi" w:hAnsiTheme="majorHAnsi" w:cstheme="majorHAnsi"/>
          <w:lang w:val="en-GB"/>
        </w:rPr>
        <w:t xml:space="preserve">(2026-2029). </w:t>
      </w:r>
      <w:r w:rsidR="00BD2E61">
        <w:rPr>
          <w:rFonts w:asciiTheme="majorHAnsi" w:hAnsiTheme="majorHAnsi" w:cstheme="majorHAnsi"/>
          <w:lang w:val="en-GB"/>
        </w:rPr>
        <w:t xml:space="preserve">Their reflections on the journal’s evolution appear in the specially </w:t>
      </w:r>
      <w:r w:rsidR="006E0936" w:rsidRPr="00303F15">
        <w:rPr>
          <w:rFonts w:asciiTheme="majorHAnsi" w:hAnsiTheme="majorHAnsi" w:cstheme="majorHAnsi"/>
          <w:lang w:val="en-GB"/>
        </w:rPr>
        <w:t>commissioned</w:t>
      </w:r>
      <w:r w:rsidR="00BD2E61">
        <w:rPr>
          <w:rFonts w:asciiTheme="majorHAnsi" w:hAnsiTheme="majorHAnsi" w:cstheme="majorHAnsi"/>
          <w:lang w:val="en-GB"/>
        </w:rPr>
        <w:t xml:space="preserve"> editorial </w:t>
      </w:r>
      <w:r w:rsidRPr="00303F15">
        <w:rPr>
          <w:rFonts w:asciiTheme="majorHAnsi" w:hAnsiTheme="majorHAnsi" w:cstheme="majorHAnsi"/>
          <w:i/>
          <w:iCs/>
          <w:lang w:val="en-GB"/>
        </w:rPr>
        <w:t>Celebrating 30 Years of Career Development International</w:t>
      </w:r>
      <w:r w:rsidR="00BD2E61">
        <w:rPr>
          <w:rFonts w:asciiTheme="majorHAnsi" w:hAnsiTheme="majorHAnsi" w:cstheme="majorHAnsi"/>
          <w:i/>
          <w:iCs/>
          <w:lang w:val="en-GB"/>
        </w:rPr>
        <w:t xml:space="preserve"> </w:t>
      </w:r>
      <w:r w:rsidRPr="00303F15">
        <w:rPr>
          <w:rFonts w:asciiTheme="majorHAnsi" w:hAnsiTheme="majorHAnsi" w:cstheme="majorHAnsi"/>
          <w:lang w:val="en-GB"/>
        </w:rPr>
        <w:t xml:space="preserve">(Gold </w:t>
      </w:r>
      <w:r w:rsidRPr="00303F15">
        <w:rPr>
          <w:rFonts w:asciiTheme="majorHAnsi" w:hAnsiTheme="majorHAnsi" w:cstheme="majorHAnsi"/>
          <w:i/>
          <w:iCs/>
          <w:lang w:val="en-GB"/>
        </w:rPr>
        <w:t>et al.</w:t>
      </w:r>
      <w:r w:rsidRPr="00303F15">
        <w:rPr>
          <w:rFonts w:asciiTheme="majorHAnsi" w:hAnsiTheme="majorHAnsi" w:cstheme="majorHAnsi"/>
          <w:lang w:val="en-GB"/>
        </w:rPr>
        <w:t xml:space="preserve">, 2026). </w:t>
      </w:r>
    </w:p>
    <w:p w14:paraId="47D464C3" w14:textId="4DF7DB0C" w:rsidR="00634A80" w:rsidRDefault="00BD2E61" w:rsidP="006E0936">
      <w:pPr>
        <w:pStyle w:val="FirstParagraph"/>
        <w:rPr>
          <w:rFonts w:asciiTheme="majorHAnsi" w:hAnsiTheme="majorHAnsi" w:cstheme="majorHAnsi"/>
          <w:lang w:val="en-GB"/>
        </w:rPr>
      </w:pPr>
      <w:r>
        <w:rPr>
          <w:rFonts w:asciiTheme="majorHAnsi" w:hAnsiTheme="majorHAnsi" w:cstheme="majorHAnsi"/>
          <w:lang w:val="en-GB"/>
        </w:rPr>
        <w:t xml:space="preserve">At its inception, </w:t>
      </w:r>
      <w:r w:rsidRPr="00E929CA">
        <w:rPr>
          <w:rFonts w:asciiTheme="majorHAnsi" w:hAnsiTheme="majorHAnsi" w:cstheme="majorHAnsi"/>
          <w:i/>
          <w:iCs/>
          <w:lang w:val="en-GB"/>
          <w:rPrChange w:id="34" w:author="Michael Healy" w:date="2025-09-08T14:28:00Z">
            <w:rPr>
              <w:rFonts w:asciiTheme="majorHAnsi" w:hAnsiTheme="majorHAnsi" w:cstheme="majorHAnsi"/>
              <w:lang w:val="en-GB"/>
            </w:rPr>
          </w:rPrChange>
        </w:rPr>
        <w:t>CDI</w:t>
      </w:r>
      <w:r>
        <w:rPr>
          <w:rFonts w:asciiTheme="majorHAnsi" w:hAnsiTheme="majorHAnsi" w:cstheme="majorHAnsi"/>
          <w:lang w:val="en-GB"/>
        </w:rPr>
        <w:t xml:space="preserve"> was primarily a practitioner-oriented </w:t>
      </w:r>
      <w:r w:rsidR="006E0936">
        <w:rPr>
          <w:rFonts w:asciiTheme="majorHAnsi" w:hAnsiTheme="majorHAnsi" w:cstheme="majorHAnsi"/>
          <w:lang w:val="en-GB"/>
        </w:rPr>
        <w:t>outlet</w:t>
      </w:r>
      <w:r w:rsidR="00146984">
        <w:rPr>
          <w:rFonts w:asciiTheme="majorHAnsi" w:hAnsiTheme="majorHAnsi" w:cstheme="majorHAnsi"/>
          <w:lang w:val="en-GB"/>
        </w:rPr>
        <w:t xml:space="preserve"> focusing on </w:t>
      </w:r>
      <w:del w:id="35" w:author="Michael Healy" w:date="2025-09-08T14:28:00Z">
        <w:r w:rsidR="00146984" w:rsidDel="00E929CA">
          <w:rPr>
            <w:rFonts w:asciiTheme="majorHAnsi" w:hAnsiTheme="majorHAnsi" w:cstheme="majorHAnsi"/>
            <w:lang w:val="en-GB"/>
          </w:rPr>
          <w:delText xml:space="preserve">the </w:delText>
        </w:r>
      </w:del>
      <w:ins w:id="36" w:author="Michael Healy" w:date="2025-09-08T14:28:00Z">
        <w:r w:rsidR="00E929CA">
          <w:rPr>
            <w:rFonts w:asciiTheme="majorHAnsi" w:hAnsiTheme="majorHAnsi" w:cstheme="majorHAnsi"/>
            <w:lang w:val="en-GB"/>
          </w:rPr>
          <w:t>how employers, managers and leaders</w:t>
        </w:r>
        <w:r w:rsidR="00E929CA">
          <w:rPr>
            <w:rFonts w:asciiTheme="majorHAnsi" w:hAnsiTheme="majorHAnsi" w:cstheme="majorHAnsi"/>
            <w:lang w:val="en-GB"/>
          </w:rPr>
          <w:t xml:space="preserve"> </w:t>
        </w:r>
      </w:ins>
      <w:r w:rsidR="00146984">
        <w:rPr>
          <w:rFonts w:asciiTheme="majorHAnsi" w:hAnsiTheme="majorHAnsi" w:cstheme="majorHAnsi"/>
          <w:lang w:val="en-GB"/>
        </w:rPr>
        <w:t>manage</w:t>
      </w:r>
      <w:del w:id="37" w:author="Michael Healy" w:date="2025-09-08T14:28:00Z">
        <w:r w:rsidR="00146984" w:rsidDel="00E929CA">
          <w:rPr>
            <w:rFonts w:asciiTheme="majorHAnsi" w:hAnsiTheme="majorHAnsi" w:cstheme="majorHAnsi"/>
            <w:lang w:val="en-GB"/>
          </w:rPr>
          <w:delText>ment</w:delText>
        </w:r>
      </w:del>
      <w:r w:rsidR="00146984">
        <w:rPr>
          <w:rFonts w:asciiTheme="majorHAnsi" w:hAnsiTheme="majorHAnsi" w:cstheme="majorHAnsi"/>
          <w:lang w:val="en-GB"/>
        </w:rPr>
        <w:t xml:space="preserve"> </w:t>
      </w:r>
      <w:del w:id="38" w:author="Michael Healy" w:date="2025-09-08T14:29:00Z">
        <w:r w:rsidR="00146984" w:rsidDel="00E929CA">
          <w:rPr>
            <w:rFonts w:asciiTheme="majorHAnsi" w:hAnsiTheme="majorHAnsi" w:cstheme="majorHAnsi"/>
            <w:lang w:val="en-GB"/>
          </w:rPr>
          <w:delText>of other people’s</w:delText>
        </w:r>
      </w:del>
      <w:ins w:id="39" w:author="Michael Healy" w:date="2025-09-08T14:29:00Z">
        <w:r w:rsidR="00E929CA">
          <w:rPr>
            <w:rFonts w:asciiTheme="majorHAnsi" w:hAnsiTheme="majorHAnsi" w:cstheme="majorHAnsi"/>
            <w:lang w:val="en-GB"/>
          </w:rPr>
          <w:t>their employees’</w:t>
        </w:r>
      </w:ins>
      <w:r w:rsidR="00146984">
        <w:rPr>
          <w:rFonts w:asciiTheme="majorHAnsi" w:hAnsiTheme="majorHAnsi" w:cstheme="majorHAnsi"/>
          <w:lang w:val="en-GB"/>
        </w:rPr>
        <w:t xml:space="preserve"> careers</w:t>
      </w:r>
      <w:r>
        <w:rPr>
          <w:rFonts w:asciiTheme="majorHAnsi" w:hAnsiTheme="majorHAnsi" w:cstheme="majorHAnsi"/>
          <w:lang w:val="en-GB"/>
        </w:rPr>
        <w:t>. Over time, it transitioned towards a more academic focus</w:t>
      </w:r>
      <w:ins w:id="40" w:author="Michael Healy" w:date="2025-09-08T14:29:00Z">
        <w:r w:rsidR="00E929CA">
          <w:rPr>
            <w:rFonts w:asciiTheme="majorHAnsi" w:hAnsiTheme="majorHAnsi" w:cstheme="majorHAnsi"/>
            <w:lang w:val="en-GB"/>
          </w:rPr>
          <w:t xml:space="preserve"> and paid greater attention to workers’ own agency</w:t>
        </w:r>
      </w:ins>
      <w:r>
        <w:rPr>
          <w:rFonts w:asciiTheme="majorHAnsi" w:hAnsiTheme="majorHAnsi" w:cstheme="majorHAnsi"/>
          <w:lang w:val="en-GB"/>
        </w:rPr>
        <w:t>, while retaining relevance to p</w:t>
      </w:r>
      <w:ins w:id="41" w:author="Michael Healy" w:date="2025-09-08T14:30:00Z">
        <w:r w:rsidR="00E929CA">
          <w:rPr>
            <w:rFonts w:asciiTheme="majorHAnsi" w:hAnsiTheme="majorHAnsi" w:cstheme="majorHAnsi"/>
            <w:lang w:val="en-GB"/>
          </w:rPr>
          <w:t>ractitioners in a range of career-related professions</w:t>
        </w:r>
      </w:ins>
      <w:del w:id="42" w:author="Michael Healy" w:date="2025-09-08T14:30:00Z">
        <w:r w:rsidDel="00E929CA">
          <w:rPr>
            <w:rFonts w:asciiTheme="majorHAnsi" w:hAnsiTheme="majorHAnsi" w:cstheme="majorHAnsi"/>
            <w:lang w:val="en-GB"/>
          </w:rPr>
          <w:delText>rofessionals</w:delText>
        </w:r>
      </w:del>
      <w:r>
        <w:rPr>
          <w:rFonts w:asciiTheme="majorHAnsi" w:hAnsiTheme="majorHAnsi" w:cstheme="majorHAnsi"/>
          <w:lang w:val="en-GB"/>
        </w:rPr>
        <w:t xml:space="preserve">. Since </w:t>
      </w:r>
      <w:r w:rsidR="006E0936">
        <w:rPr>
          <w:rFonts w:asciiTheme="majorHAnsi" w:hAnsiTheme="majorHAnsi" w:cstheme="majorHAnsi"/>
          <w:lang w:val="en-GB"/>
        </w:rPr>
        <w:t xml:space="preserve">2004, </w:t>
      </w:r>
      <w:r w:rsidR="006E0936" w:rsidRPr="00E929CA">
        <w:rPr>
          <w:rFonts w:asciiTheme="majorHAnsi" w:hAnsiTheme="majorHAnsi" w:cstheme="majorHAnsi"/>
          <w:i/>
          <w:iCs/>
          <w:lang w:val="en-GB"/>
          <w:rPrChange w:id="43" w:author="Michael Healy" w:date="2025-09-08T14:30:00Z">
            <w:rPr>
              <w:rFonts w:asciiTheme="majorHAnsi" w:hAnsiTheme="majorHAnsi" w:cstheme="majorHAnsi"/>
              <w:lang w:val="en-GB"/>
            </w:rPr>
          </w:rPrChange>
        </w:rPr>
        <w:t>CDI</w:t>
      </w:r>
      <w:r w:rsidR="006E0936">
        <w:rPr>
          <w:rFonts w:asciiTheme="majorHAnsi" w:hAnsiTheme="majorHAnsi" w:cstheme="majorHAnsi"/>
          <w:lang w:val="en-GB"/>
        </w:rPr>
        <w:t xml:space="preserve"> has worked closely with the </w:t>
      </w:r>
      <w:r w:rsidR="006E0936">
        <w:rPr>
          <w:rFonts w:asciiTheme="majorHAnsi" w:hAnsiTheme="majorHAnsi" w:cstheme="majorHAnsi"/>
          <w:i/>
          <w:iCs/>
          <w:lang w:val="en-GB"/>
        </w:rPr>
        <w:t>Careers Division</w:t>
      </w:r>
      <w:r w:rsidR="006E0936">
        <w:rPr>
          <w:rFonts w:asciiTheme="majorHAnsi" w:hAnsiTheme="majorHAnsi" w:cstheme="majorHAnsi"/>
          <w:lang w:val="en-GB"/>
        </w:rPr>
        <w:t xml:space="preserve"> of the </w:t>
      </w:r>
      <w:r w:rsidR="006E0936">
        <w:rPr>
          <w:rFonts w:asciiTheme="majorHAnsi" w:hAnsiTheme="majorHAnsi" w:cstheme="majorHAnsi"/>
          <w:i/>
          <w:iCs/>
          <w:lang w:val="en-GB"/>
        </w:rPr>
        <w:t xml:space="preserve">Academy of Management </w:t>
      </w:r>
      <w:r w:rsidR="006E0936">
        <w:rPr>
          <w:rFonts w:asciiTheme="majorHAnsi" w:hAnsiTheme="majorHAnsi" w:cstheme="majorHAnsi"/>
          <w:lang w:val="en-GB"/>
        </w:rPr>
        <w:t xml:space="preserve">to attract high-quality submissions and </w:t>
      </w:r>
      <w:r>
        <w:rPr>
          <w:rFonts w:asciiTheme="majorHAnsi" w:hAnsiTheme="majorHAnsi" w:cstheme="majorHAnsi"/>
          <w:lang w:val="en-GB"/>
        </w:rPr>
        <w:t xml:space="preserve">establish its role as a </w:t>
      </w:r>
      <w:commentRangeStart w:id="44"/>
      <w:r w:rsidR="006E0936">
        <w:rPr>
          <w:rFonts w:asciiTheme="majorHAnsi" w:hAnsiTheme="majorHAnsi" w:cstheme="majorHAnsi"/>
          <w:lang w:val="en-GB"/>
        </w:rPr>
        <w:t>developmental journal</w:t>
      </w:r>
      <w:commentRangeEnd w:id="44"/>
      <w:r w:rsidR="00E929CA">
        <w:rPr>
          <w:rStyle w:val="CommentReference"/>
        </w:rPr>
        <w:commentReference w:id="44"/>
      </w:r>
      <w:r w:rsidR="006E0936">
        <w:rPr>
          <w:rFonts w:asciiTheme="majorHAnsi" w:hAnsiTheme="majorHAnsi" w:cstheme="majorHAnsi"/>
          <w:lang w:val="en-GB"/>
        </w:rPr>
        <w:t xml:space="preserve">. </w:t>
      </w:r>
      <w:r w:rsidR="00634A80">
        <w:rPr>
          <w:rFonts w:asciiTheme="majorHAnsi" w:hAnsiTheme="majorHAnsi" w:cstheme="majorHAnsi"/>
          <w:lang w:val="en-GB"/>
        </w:rPr>
        <w:t>In 2024,</w:t>
      </w:r>
      <w:r>
        <w:rPr>
          <w:rFonts w:asciiTheme="majorHAnsi" w:hAnsiTheme="majorHAnsi" w:cstheme="majorHAnsi"/>
          <w:lang w:val="en-GB"/>
        </w:rPr>
        <w:t xml:space="preserve"> the launch of the </w:t>
      </w:r>
      <w:r>
        <w:rPr>
          <w:rFonts w:asciiTheme="majorHAnsi" w:hAnsiTheme="majorHAnsi" w:cstheme="majorHAnsi"/>
          <w:i/>
          <w:iCs/>
          <w:lang w:val="en-GB"/>
        </w:rPr>
        <w:t xml:space="preserve">Practitioner Insights </w:t>
      </w:r>
      <w:r>
        <w:rPr>
          <w:rFonts w:asciiTheme="majorHAnsi" w:hAnsiTheme="majorHAnsi" w:cstheme="majorHAnsi"/>
          <w:lang w:val="en-GB"/>
        </w:rPr>
        <w:t xml:space="preserve">section </w:t>
      </w:r>
      <w:r w:rsidR="00634A80" w:rsidRPr="00303F15">
        <w:rPr>
          <w:rFonts w:asciiTheme="majorHAnsi" w:hAnsiTheme="majorHAnsi" w:cstheme="majorHAnsi"/>
          <w:lang w:val="en-GB"/>
        </w:rPr>
        <w:t>(Harrison and Donald, 2024)</w:t>
      </w:r>
      <w:r>
        <w:rPr>
          <w:rFonts w:asciiTheme="majorHAnsi" w:hAnsiTheme="majorHAnsi" w:cstheme="majorHAnsi"/>
          <w:lang w:val="en-GB"/>
        </w:rPr>
        <w:t xml:space="preserve"> reaffirmed </w:t>
      </w:r>
      <w:r w:rsidRPr="00E929CA">
        <w:rPr>
          <w:rFonts w:asciiTheme="majorHAnsi" w:hAnsiTheme="majorHAnsi" w:cstheme="majorHAnsi"/>
          <w:i/>
          <w:iCs/>
          <w:lang w:val="en-GB"/>
          <w:rPrChange w:id="45" w:author="Michael Healy" w:date="2025-09-08T14:30:00Z">
            <w:rPr>
              <w:rFonts w:asciiTheme="majorHAnsi" w:hAnsiTheme="majorHAnsi" w:cstheme="majorHAnsi"/>
              <w:lang w:val="en-GB"/>
            </w:rPr>
          </w:rPrChange>
        </w:rPr>
        <w:t>CDI</w:t>
      </w:r>
      <w:r>
        <w:rPr>
          <w:rFonts w:asciiTheme="majorHAnsi" w:hAnsiTheme="majorHAnsi" w:cstheme="majorHAnsi"/>
          <w:lang w:val="en-GB"/>
        </w:rPr>
        <w:t xml:space="preserve">’s original </w:t>
      </w:r>
      <w:r w:rsidR="00146984">
        <w:rPr>
          <w:rFonts w:asciiTheme="majorHAnsi" w:hAnsiTheme="majorHAnsi" w:cstheme="majorHAnsi"/>
          <w:lang w:val="en-GB"/>
        </w:rPr>
        <w:t xml:space="preserve">practitioner-oriented focus </w:t>
      </w:r>
      <w:r w:rsidRPr="00BD2E61">
        <w:rPr>
          <w:rFonts w:asciiTheme="majorHAnsi" w:hAnsiTheme="majorHAnsi" w:cstheme="majorHAnsi"/>
          <w:lang w:val="en-GB"/>
        </w:rPr>
        <w:t xml:space="preserve">while strengthening its commitment to </w:t>
      </w:r>
      <w:ins w:id="46" w:author="Michael Healy" w:date="2025-09-08T14:31:00Z">
        <w:r w:rsidR="00E929CA">
          <w:rPr>
            <w:rFonts w:asciiTheme="majorHAnsi" w:hAnsiTheme="majorHAnsi" w:cstheme="majorHAnsi"/>
            <w:lang w:val="en-GB"/>
          </w:rPr>
          <w:t xml:space="preserve">also </w:t>
        </w:r>
      </w:ins>
      <w:r w:rsidRPr="00BD2E61">
        <w:rPr>
          <w:rFonts w:asciiTheme="majorHAnsi" w:hAnsiTheme="majorHAnsi" w:cstheme="majorHAnsi"/>
          <w:lang w:val="en-GB"/>
        </w:rPr>
        <w:t>engaging academics</w:t>
      </w:r>
      <w:ins w:id="47" w:author="Michael Healy" w:date="2025-09-08T14:31:00Z">
        <w:r w:rsidR="00E929CA">
          <w:rPr>
            <w:rFonts w:asciiTheme="majorHAnsi" w:hAnsiTheme="majorHAnsi" w:cstheme="majorHAnsi"/>
            <w:lang w:val="en-GB"/>
          </w:rPr>
          <w:t xml:space="preserve"> </w:t>
        </w:r>
      </w:ins>
      <w:del w:id="48" w:author="Michael Healy" w:date="2025-09-08T14:31:00Z">
        <w:r w:rsidRPr="00BD2E61" w:rsidDel="00E929CA">
          <w:rPr>
            <w:rFonts w:asciiTheme="majorHAnsi" w:hAnsiTheme="majorHAnsi" w:cstheme="majorHAnsi"/>
            <w:lang w:val="en-GB"/>
          </w:rPr>
          <w:delText xml:space="preserve">, practitioners, </w:delText>
        </w:r>
      </w:del>
      <w:r w:rsidRPr="00BD2E61">
        <w:rPr>
          <w:rFonts w:asciiTheme="majorHAnsi" w:hAnsiTheme="majorHAnsi" w:cstheme="majorHAnsi"/>
          <w:lang w:val="en-GB"/>
        </w:rPr>
        <w:t>and policymakers.</w:t>
      </w:r>
      <w:r>
        <w:rPr>
          <w:rFonts w:asciiTheme="majorHAnsi" w:hAnsiTheme="majorHAnsi" w:cstheme="majorHAnsi"/>
          <w:lang w:val="en-GB"/>
        </w:rPr>
        <w:t xml:space="preserve"> Today, </w:t>
      </w:r>
      <w:r w:rsidR="006E0936" w:rsidRPr="00E929CA">
        <w:rPr>
          <w:rFonts w:asciiTheme="majorHAnsi" w:hAnsiTheme="majorHAnsi" w:cstheme="majorHAnsi"/>
          <w:i/>
          <w:iCs/>
          <w:lang w:val="en-GB"/>
          <w:rPrChange w:id="49" w:author="Michael Healy" w:date="2025-09-08T14:31:00Z">
            <w:rPr>
              <w:rFonts w:asciiTheme="majorHAnsi" w:hAnsiTheme="majorHAnsi" w:cstheme="majorHAnsi"/>
              <w:lang w:val="en-GB"/>
            </w:rPr>
          </w:rPrChange>
        </w:rPr>
        <w:t>CDI</w:t>
      </w:r>
      <w:r w:rsidR="006E0936">
        <w:rPr>
          <w:rFonts w:asciiTheme="majorHAnsi" w:hAnsiTheme="majorHAnsi" w:cstheme="majorHAnsi"/>
          <w:lang w:val="en-GB"/>
        </w:rPr>
        <w:t xml:space="preserve"> is among the most interdisciplinary of career development journals</w:t>
      </w:r>
      <w:r>
        <w:rPr>
          <w:rFonts w:asciiTheme="majorHAnsi" w:hAnsiTheme="majorHAnsi" w:cstheme="majorHAnsi"/>
          <w:lang w:val="en-GB"/>
        </w:rPr>
        <w:t xml:space="preserve">, publishing </w:t>
      </w:r>
      <w:r w:rsidRPr="00BD2E61">
        <w:rPr>
          <w:rFonts w:asciiTheme="majorHAnsi" w:hAnsiTheme="majorHAnsi" w:cstheme="majorHAnsi"/>
          <w:lang w:val="en-GB"/>
        </w:rPr>
        <w:t xml:space="preserve">across vocational and </w:t>
      </w:r>
      <w:r>
        <w:rPr>
          <w:rFonts w:asciiTheme="majorHAnsi" w:hAnsiTheme="majorHAnsi" w:cstheme="majorHAnsi"/>
          <w:lang w:val="en-GB"/>
        </w:rPr>
        <w:t>organisational</w:t>
      </w:r>
      <w:r w:rsidRPr="00BD2E61">
        <w:rPr>
          <w:rFonts w:asciiTheme="majorHAnsi" w:hAnsiTheme="majorHAnsi" w:cstheme="majorHAnsi"/>
          <w:lang w:val="en-GB"/>
        </w:rPr>
        <w:t xml:space="preserve"> psychology, human resource management, leadership, graduate employability, career counselling, labour studies, and related fields</w:t>
      </w:r>
      <w:ins w:id="50" w:author="Michael Healy" w:date="2025-09-08T14:31:00Z">
        <w:r w:rsidR="00E63FBF">
          <w:rPr>
            <w:rFonts w:asciiTheme="majorHAnsi" w:hAnsiTheme="majorHAnsi" w:cstheme="majorHAnsi"/>
            <w:lang w:val="en-GB"/>
          </w:rPr>
          <w:t xml:space="preserve">, as well as publishing articles which seek to integrate or reconcile </w:t>
        </w:r>
      </w:ins>
      <w:ins w:id="51" w:author="Michael Healy" w:date="2025-09-08T14:33:00Z">
        <w:r w:rsidR="00E63FBF">
          <w:rPr>
            <w:rFonts w:asciiTheme="majorHAnsi" w:hAnsiTheme="majorHAnsi" w:cstheme="majorHAnsi"/>
            <w:lang w:val="en-GB"/>
          </w:rPr>
          <w:t xml:space="preserve">the </w:t>
        </w:r>
      </w:ins>
      <w:ins w:id="52" w:author="Michael Healy" w:date="2025-09-08T14:35:00Z">
        <w:r w:rsidR="00E63FBF">
          <w:rPr>
            <w:rFonts w:asciiTheme="majorHAnsi" w:hAnsiTheme="majorHAnsi" w:cstheme="majorHAnsi"/>
            <w:lang w:val="en-GB"/>
          </w:rPr>
          <w:t>diffuse</w:t>
        </w:r>
      </w:ins>
      <w:ins w:id="53" w:author="Michael Healy" w:date="2025-09-08T14:31:00Z">
        <w:r w:rsidR="00E63FBF">
          <w:rPr>
            <w:rFonts w:asciiTheme="majorHAnsi" w:hAnsiTheme="majorHAnsi" w:cstheme="majorHAnsi"/>
            <w:lang w:val="en-GB"/>
          </w:rPr>
          <w:t xml:space="preserve"> l</w:t>
        </w:r>
      </w:ins>
      <w:ins w:id="54" w:author="Michael Healy" w:date="2025-09-08T14:32:00Z">
        <w:r w:rsidR="00E63FBF">
          <w:rPr>
            <w:rFonts w:asciiTheme="majorHAnsi" w:hAnsiTheme="majorHAnsi" w:cstheme="majorHAnsi"/>
            <w:lang w:val="en-GB"/>
          </w:rPr>
          <w:t>iteratures</w:t>
        </w:r>
      </w:ins>
      <w:ins w:id="55" w:author="Michael Healy" w:date="2025-09-08T14:33:00Z">
        <w:r w:rsidR="00E63FBF">
          <w:rPr>
            <w:rFonts w:asciiTheme="majorHAnsi" w:hAnsiTheme="majorHAnsi" w:cstheme="majorHAnsi"/>
            <w:lang w:val="en-GB"/>
          </w:rPr>
          <w:t xml:space="preserve"> among them</w:t>
        </w:r>
      </w:ins>
      <w:ins w:id="56" w:author="Michael Healy" w:date="2025-09-08T14:32:00Z">
        <w:r w:rsidR="00E63FBF">
          <w:rPr>
            <w:rFonts w:asciiTheme="majorHAnsi" w:hAnsiTheme="majorHAnsi" w:cstheme="majorHAnsi"/>
            <w:lang w:val="en-GB"/>
          </w:rPr>
          <w:t xml:space="preserve"> (</w:t>
        </w:r>
      </w:ins>
      <w:ins w:id="57" w:author="Michael Healy" w:date="2025-09-08T14:34:00Z">
        <w:r w:rsidR="00E63FBF">
          <w:rPr>
            <w:rFonts w:asciiTheme="majorHAnsi" w:hAnsiTheme="majorHAnsi" w:cstheme="majorHAnsi"/>
            <w:lang w:val="en-GB"/>
          </w:rPr>
          <w:t xml:space="preserve">Akkermans, </w:t>
        </w:r>
        <w:r w:rsidR="00E63FBF" w:rsidRPr="00E63FBF">
          <w:rPr>
            <w:rFonts w:asciiTheme="majorHAnsi" w:hAnsiTheme="majorHAnsi" w:cstheme="majorHAnsi"/>
            <w:i/>
            <w:iCs/>
            <w:lang w:val="en-GB"/>
            <w:rPrChange w:id="58" w:author="Michael Healy" w:date="2025-09-08T14:34:00Z">
              <w:rPr>
                <w:rFonts w:asciiTheme="majorHAnsi" w:hAnsiTheme="majorHAnsi" w:cstheme="majorHAnsi"/>
                <w:lang w:val="en-GB"/>
              </w:rPr>
            </w:rPrChange>
          </w:rPr>
          <w:t>et al</w:t>
        </w:r>
        <w:r w:rsidR="00E63FBF">
          <w:rPr>
            <w:rFonts w:asciiTheme="majorHAnsi" w:hAnsiTheme="majorHAnsi" w:cstheme="majorHAnsi"/>
            <w:lang w:val="en-GB"/>
          </w:rPr>
          <w:t xml:space="preserve">., 2024; </w:t>
        </w:r>
      </w:ins>
      <w:ins w:id="59" w:author="Michael Healy" w:date="2025-09-08T14:32:00Z">
        <w:r w:rsidR="00E63FBF">
          <w:rPr>
            <w:rFonts w:asciiTheme="majorHAnsi" w:hAnsiTheme="majorHAnsi" w:cstheme="majorHAnsi"/>
            <w:lang w:val="en-GB"/>
          </w:rPr>
          <w:t xml:space="preserve">Healy </w:t>
        </w:r>
        <w:r w:rsidR="00E63FBF" w:rsidRPr="00E63FBF">
          <w:rPr>
            <w:rFonts w:asciiTheme="majorHAnsi" w:hAnsiTheme="majorHAnsi" w:cstheme="majorHAnsi"/>
            <w:i/>
            <w:iCs/>
            <w:lang w:val="en-GB"/>
            <w:rPrChange w:id="60" w:author="Michael Healy" w:date="2025-09-08T14:34:00Z">
              <w:rPr>
                <w:rFonts w:asciiTheme="majorHAnsi" w:hAnsiTheme="majorHAnsi" w:cstheme="majorHAnsi"/>
                <w:lang w:val="en-GB"/>
              </w:rPr>
            </w:rPrChange>
          </w:rPr>
          <w:t>et</w:t>
        </w:r>
      </w:ins>
      <w:ins w:id="61" w:author="Michael Healy" w:date="2025-09-08T14:33:00Z">
        <w:r w:rsidR="00E63FBF" w:rsidRPr="00E63FBF">
          <w:rPr>
            <w:rFonts w:asciiTheme="majorHAnsi" w:hAnsiTheme="majorHAnsi" w:cstheme="majorHAnsi"/>
            <w:i/>
            <w:iCs/>
            <w:lang w:val="en-GB"/>
            <w:rPrChange w:id="62" w:author="Michael Healy" w:date="2025-09-08T14:34:00Z">
              <w:rPr>
                <w:rFonts w:asciiTheme="majorHAnsi" w:hAnsiTheme="majorHAnsi" w:cstheme="majorHAnsi"/>
                <w:lang w:val="en-GB"/>
              </w:rPr>
            </w:rPrChange>
          </w:rPr>
          <w:t xml:space="preserve"> al</w:t>
        </w:r>
      </w:ins>
      <w:ins w:id="63" w:author="Michael Healy" w:date="2025-09-08T14:34:00Z">
        <w:r w:rsidR="00E63FBF">
          <w:rPr>
            <w:rFonts w:asciiTheme="majorHAnsi" w:hAnsiTheme="majorHAnsi" w:cstheme="majorHAnsi"/>
            <w:lang w:val="en-GB"/>
          </w:rPr>
          <w:t>., 2025)</w:t>
        </w:r>
      </w:ins>
      <w:del w:id="64" w:author="Michael Healy" w:date="2025-09-08T14:31:00Z">
        <w:r w:rsidRPr="00BD2E61" w:rsidDel="00E929CA">
          <w:rPr>
            <w:rFonts w:asciiTheme="majorHAnsi" w:hAnsiTheme="majorHAnsi" w:cstheme="majorHAnsi"/>
            <w:lang w:val="en-GB"/>
          </w:rPr>
          <w:delText>.</w:delText>
        </w:r>
      </w:del>
    </w:p>
    <w:p w14:paraId="56D94237" w14:textId="5154BAC1" w:rsidR="00BD2E61" w:rsidRDefault="00BD2E61" w:rsidP="00BD2E61">
      <w:pPr>
        <w:pStyle w:val="BodyText"/>
        <w:rPr>
          <w:lang w:val="en-GB"/>
        </w:rPr>
      </w:pPr>
      <w:proofErr w:type="gramStart"/>
      <w:r w:rsidRPr="00BD2E61">
        <w:rPr>
          <w:lang w:val="en-GB"/>
        </w:rPr>
        <w:lastRenderedPageBreak/>
        <w:t>On the occasion of</w:t>
      </w:r>
      <w:proofErr w:type="gramEnd"/>
      <w:r w:rsidRPr="00BD2E61">
        <w:rPr>
          <w:lang w:val="en-GB"/>
        </w:rPr>
        <w:t xml:space="preserve"> </w:t>
      </w:r>
      <w:del w:id="65" w:author="Michael Healy" w:date="2025-09-08T14:36:00Z">
        <w:r w:rsidRPr="00E63FBF" w:rsidDel="00E63FBF">
          <w:rPr>
            <w:i/>
            <w:iCs/>
            <w:lang w:val="en-GB"/>
            <w:rPrChange w:id="66" w:author="Michael Healy" w:date="2025-09-08T14:36:00Z">
              <w:rPr>
                <w:lang w:val="en-GB"/>
              </w:rPr>
            </w:rPrChange>
          </w:rPr>
          <w:delText xml:space="preserve">its </w:delText>
        </w:r>
      </w:del>
      <w:ins w:id="67" w:author="Michael Healy" w:date="2025-09-08T14:36:00Z">
        <w:r w:rsidR="00E63FBF" w:rsidRPr="00E63FBF">
          <w:rPr>
            <w:i/>
            <w:iCs/>
            <w:lang w:val="en-GB"/>
            <w:rPrChange w:id="68" w:author="Michael Healy" w:date="2025-09-08T14:36:00Z">
              <w:rPr>
                <w:lang w:val="en-GB"/>
              </w:rPr>
            </w:rPrChange>
          </w:rPr>
          <w:t>CDI</w:t>
        </w:r>
        <w:r w:rsidR="00E63FBF">
          <w:rPr>
            <w:lang w:val="en-GB"/>
          </w:rPr>
          <w:t>’s</w:t>
        </w:r>
        <w:r w:rsidR="00E63FBF" w:rsidRPr="00BD2E61">
          <w:rPr>
            <w:lang w:val="en-GB"/>
          </w:rPr>
          <w:t xml:space="preserve"> </w:t>
        </w:r>
      </w:ins>
      <w:r w:rsidRPr="00BD2E61">
        <w:rPr>
          <w:lang w:val="en-GB"/>
        </w:rPr>
        <w:t xml:space="preserve">25th anniversary, Varma </w:t>
      </w:r>
      <w:r w:rsidRPr="00BD2E61">
        <w:rPr>
          <w:i/>
          <w:iCs/>
          <w:lang w:val="en-GB"/>
        </w:rPr>
        <w:t>et al.</w:t>
      </w:r>
      <w:r w:rsidRPr="00BD2E61">
        <w:rPr>
          <w:lang w:val="en-GB"/>
        </w:rPr>
        <w:t xml:space="preserve"> (2021) published a bibliometric review. Five years later, the rationale for a new review is twofold. First, the external environment has shifted dramatically. Global disruptions such as the COVID-19 pandemic, the United Kingdom’s departure from the European Union, the rise of large language models and artificial intelligence, and geopolitical instability have reshaped career experiences</w:t>
      </w:r>
      <w:ins w:id="69" w:author="Michael Healy" w:date="2025-09-08T14:36:00Z">
        <w:r w:rsidR="00E63FBF">
          <w:rPr>
            <w:lang w:val="en-GB"/>
          </w:rPr>
          <w:t xml:space="preserve"> as never before</w:t>
        </w:r>
      </w:ins>
      <w:r w:rsidRPr="00BD2E61">
        <w:rPr>
          <w:lang w:val="en-GB"/>
        </w:rPr>
        <w:t xml:space="preserve">. In parallel, </w:t>
      </w:r>
      <w:r w:rsidRPr="00E63FBF">
        <w:rPr>
          <w:i/>
          <w:iCs/>
          <w:lang w:val="en-GB"/>
          <w:rPrChange w:id="70" w:author="Michael Healy" w:date="2025-09-08T14:37:00Z">
            <w:rPr>
              <w:lang w:val="en-GB"/>
            </w:rPr>
          </w:rPrChange>
        </w:rPr>
        <w:t>CDI</w:t>
      </w:r>
      <w:r w:rsidRPr="00BD2E61">
        <w:rPr>
          <w:lang w:val="en-GB"/>
        </w:rPr>
        <w:t xml:space="preserve"> has hosted special issues on timely and emergent topics</w:t>
      </w:r>
      <w:r w:rsidR="00146984">
        <w:rPr>
          <w:lang w:val="en-GB"/>
        </w:rPr>
        <w:t>,</w:t>
      </w:r>
      <w:r w:rsidRPr="00BD2E61">
        <w:rPr>
          <w:lang w:val="en-GB"/>
        </w:rPr>
        <w:t xml:space="preserve"> including career shocks (Akkermans </w:t>
      </w:r>
      <w:r w:rsidRPr="00BD2E61">
        <w:rPr>
          <w:i/>
          <w:iCs/>
          <w:lang w:val="en-GB"/>
        </w:rPr>
        <w:t>et al</w:t>
      </w:r>
      <w:r w:rsidRPr="00BD2E61">
        <w:rPr>
          <w:lang w:val="en-GB"/>
        </w:rPr>
        <w:t>., 2021), career theory and research trends (Jawahar, 2022), self-initiated expatriates (Andresen</w:t>
      </w:r>
      <w:r>
        <w:rPr>
          <w:lang w:val="en-GB"/>
        </w:rPr>
        <w:t xml:space="preserve"> </w:t>
      </w:r>
      <w:r>
        <w:rPr>
          <w:i/>
          <w:iCs/>
          <w:lang w:val="en-GB"/>
        </w:rPr>
        <w:t>et al.</w:t>
      </w:r>
      <w:r w:rsidRPr="00BD2E61">
        <w:rPr>
          <w:lang w:val="en-GB"/>
        </w:rPr>
        <w:t xml:space="preserve">, 2023), linguistic profiling (Hughes </w:t>
      </w:r>
      <w:r w:rsidRPr="00BD2E61">
        <w:rPr>
          <w:i/>
          <w:iCs/>
          <w:lang w:val="en-GB"/>
        </w:rPr>
        <w:t>et al</w:t>
      </w:r>
      <w:r w:rsidRPr="00BD2E61">
        <w:rPr>
          <w:lang w:val="en-GB"/>
        </w:rPr>
        <w:t>., 2024), positive psychology (</w:t>
      </w:r>
      <w:proofErr w:type="spellStart"/>
      <w:r w:rsidRPr="00BD2E61">
        <w:rPr>
          <w:lang w:val="en-GB"/>
        </w:rPr>
        <w:t>Budworth</w:t>
      </w:r>
      <w:proofErr w:type="spellEnd"/>
      <w:r w:rsidRPr="00BD2E61">
        <w:rPr>
          <w:lang w:val="en-GB"/>
        </w:rPr>
        <w:t xml:space="preserve"> and Masood, 2024), and neurodivergence (Donald </w:t>
      </w:r>
      <w:r w:rsidRPr="00BD2E61">
        <w:rPr>
          <w:i/>
          <w:iCs/>
          <w:lang w:val="en-GB"/>
        </w:rPr>
        <w:t>et al</w:t>
      </w:r>
      <w:r w:rsidRPr="00BD2E61">
        <w:rPr>
          <w:lang w:val="en-GB"/>
        </w:rPr>
        <w:t xml:space="preserve">., 2025). In addition, several highly cited theoretical contributions have advanced the field, such as calls to integrate graduate employability and work employability literatures (Akkermans </w:t>
      </w:r>
      <w:r w:rsidRPr="00BD2E61">
        <w:rPr>
          <w:i/>
          <w:iCs/>
          <w:lang w:val="en-GB"/>
        </w:rPr>
        <w:t>et al</w:t>
      </w:r>
      <w:r w:rsidRPr="00BD2E61">
        <w:rPr>
          <w:lang w:val="en-GB"/>
        </w:rPr>
        <w:t xml:space="preserve">., 2024), the reframing of sustainable careers (Donald </w:t>
      </w:r>
      <w:r w:rsidRPr="00BD2E61">
        <w:rPr>
          <w:i/>
          <w:iCs/>
          <w:lang w:val="en-GB"/>
        </w:rPr>
        <w:t>et al</w:t>
      </w:r>
      <w:r w:rsidRPr="00BD2E61">
        <w:rPr>
          <w:lang w:val="en-GB"/>
        </w:rPr>
        <w:t>., 2024</w:t>
      </w:r>
      <w:r w:rsidR="006E2A0A">
        <w:rPr>
          <w:lang w:val="en-GB"/>
        </w:rPr>
        <w:t>a</w:t>
      </w:r>
      <w:r w:rsidRPr="00BD2E61">
        <w:rPr>
          <w:lang w:val="en-GB"/>
        </w:rPr>
        <w:t>), and explorations of career trajectories in the future workplace (</w:t>
      </w:r>
      <w:proofErr w:type="spellStart"/>
      <w:r w:rsidRPr="00BD2E61">
        <w:rPr>
          <w:lang w:val="en-GB"/>
        </w:rPr>
        <w:t>Rabenu</w:t>
      </w:r>
      <w:proofErr w:type="spellEnd"/>
      <w:r w:rsidRPr="00BD2E61">
        <w:rPr>
          <w:lang w:val="en-GB"/>
        </w:rPr>
        <w:t xml:space="preserve"> and Baruch, 2025).</w:t>
      </w:r>
    </w:p>
    <w:p w14:paraId="0E512BDC" w14:textId="278287F9" w:rsidR="00BD2E61" w:rsidRPr="00BD2E61" w:rsidRDefault="00BD2E61" w:rsidP="00BD2E61">
      <w:pPr>
        <w:pStyle w:val="BodyText"/>
        <w:rPr>
          <w:lang w:val="en-GB"/>
        </w:rPr>
      </w:pPr>
      <w:r w:rsidRPr="00BD2E61">
        <w:rPr>
          <w:lang w:val="en-GB"/>
        </w:rPr>
        <w:t xml:space="preserve">Second, while bibliometric analysis provides valuable insight into </w:t>
      </w:r>
      <w:ins w:id="71" w:author="Michael Healy" w:date="2025-09-08T14:39:00Z">
        <w:r w:rsidR="00E63FBF">
          <w:rPr>
            <w:lang w:val="en-GB"/>
          </w:rPr>
          <w:t xml:space="preserve">publication </w:t>
        </w:r>
      </w:ins>
      <w:del w:id="72" w:author="Michael Healy" w:date="2025-09-08T14:38:00Z">
        <w:r w:rsidRPr="00BD2E61" w:rsidDel="00E63FBF">
          <w:rPr>
            <w:lang w:val="en-GB"/>
          </w:rPr>
          <w:delText xml:space="preserve">publishing </w:delText>
        </w:r>
      </w:del>
      <w:r w:rsidRPr="00BD2E61">
        <w:rPr>
          <w:lang w:val="en-GB"/>
        </w:rPr>
        <w:t>trends</w:t>
      </w:r>
      <w:ins w:id="73" w:author="Michael Healy" w:date="2025-09-08T14:39:00Z">
        <w:r w:rsidR="00E63FBF">
          <w:rPr>
            <w:lang w:val="en-GB"/>
          </w:rPr>
          <w:t xml:space="preserve"> and social structures of scholarship</w:t>
        </w:r>
      </w:ins>
      <w:r w:rsidRPr="00BD2E61">
        <w:rPr>
          <w:lang w:val="en-GB"/>
        </w:rPr>
        <w:t xml:space="preserve">, </w:t>
      </w:r>
      <w:r>
        <w:rPr>
          <w:lang w:val="en-GB"/>
        </w:rPr>
        <w:t>S</w:t>
      </w:r>
      <w:r w:rsidRPr="00BD2E61">
        <w:rPr>
          <w:lang w:val="en-GB"/>
        </w:rPr>
        <w:t xml:space="preserve">tructural </w:t>
      </w:r>
      <w:r>
        <w:rPr>
          <w:lang w:val="en-GB"/>
        </w:rPr>
        <w:t>T</w:t>
      </w:r>
      <w:r w:rsidRPr="00BD2E61">
        <w:rPr>
          <w:lang w:val="en-GB"/>
        </w:rPr>
        <w:t xml:space="preserve">opic </w:t>
      </w:r>
      <w:r>
        <w:rPr>
          <w:lang w:val="en-GB"/>
        </w:rPr>
        <w:t>M</w:t>
      </w:r>
      <w:r w:rsidRPr="00BD2E61">
        <w:rPr>
          <w:lang w:val="en-GB"/>
        </w:rPr>
        <w:t>odelling (STM) offers finer granularity and richer fidelity</w:t>
      </w:r>
      <w:ins w:id="74" w:author="Michael Healy" w:date="2025-09-08T14:38:00Z">
        <w:r w:rsidR="00E63FBF">
          <w:rPr>
            <w:lang w:val="en-GB"/>
          </w:rPr>
          <w:t xml:space="preserve"> in illustrating the concepts that have been written about</w:t>
        </w:r>
      </w:ins>
      <w:r w:rsidRPr="00BD2E61">
        <w:rPr>
          <w:lang w:val="en-GB"/>
        </w:rPr>
        <w:t xml:space="preserve"> (Lindstedt, 2019; Roberts </w:t>
      </w:r>
      <w:r w:rsidRPr="00BD2E61">
        <w:rPr>
          <w:i/>
          <w:iCs/>
          <w:lang w:val="en-GB"/>
        </w:rPr>
        <w:t>et al</w:t>
      </w:r>
      <w:r w:rsidRPr="00BD2E61">
        <w:rPr>
          <w:lang w:val="en-GB"/>
        </w:rPr>
        <w:t xml:space="preserve">., 2019). </w:t>
      </w:r>
      <w:del w:id="75" w:author="Michael Healy" w:date="2025-09-08T14:40:00Z">
        <w:r w:rsidRPr="00BD2E61" w:rsidDel="008A295A">
          <w:rPr>
            <w:lang w:val="en-GB"/>
          </w:rPr>
          <w:delText xml:space="preserve">This </w:delText>
        </w:r>
      </w:del>
      <w:ins w:id="76" w:author="Michael Healy" w:date="2025-09-08T14:40:00Z">
        <w:r w:rsidR="008A295A">
          <w:rPr>
            <w:lang w:val="en-GB"/>
          </w:rPr>
          <w:t>STEM</w:t>
        </w:r>
        <w:r w:rsidR="008A295A" w:rsidRPr="00BD2E61">
          <w:rPr>
            <w:lang w:val="en-GB"/>
          </w:rPr>
          <w:t xml:space="preserve"> </w:t>
        </w:r>
      </w:ins>
      <w:del w:id="77" w:author="Michael Healy" w:date="2025-09-08T14:40:00Z">
        <w:r w:rsidRPr="00BD2E61" w:rsidDel="008A295A">
          <w:rPr>
            <w:lang w:val="en-GB"/>
          </w:rPr>
          <w:delText xml:space="preserve">approach </w:delText>
        </w:r>
      </w:del>
      <w:r w:rsidRPr="00BD2E61">
        <w:rPr>
          <w:lang w:val="en-GB"/>
        </w:rPr>
        <w:t xml:space="preserve">allows latent topic clusters to be uncovered and their trajectories traced over time. Building on Varma </w:t>
      </w:r>
      <w:r w:rsidRPr="00BD2E61">
        <w:rPr>
          <w:i/>
          <w:iCs/>
          <w:lang w:val="en-GB"/>
        </w:rPr>
        <w:t>et al</w:t>
      </w:r>
      <w:r w:rsidRPr="00BD2E61">
        <w:rPr>
          <w:lang w:val="en-GB"/>
        </w:rPr>
        <w:t xml:space="preserve">. (2021), the present study applies STM to 1,186 abstracts published in </w:t>
      </w:r>
      <w:r w:rsidRPr="00461FAC">
        <w:rPr>
          <w:i/>
          <w:iCs/>
          <w:lang w:val="en-GB"/>
          <w:rPrChange w:id="78" w:author="Michael Healy" w:date="2025-09-08T15:38:00Z">
            <w:rPr>
              <w:lang w:val="en-GB"/>
            </w:rPr>
          </w:rPrChange>
        </w:rPr>
        <w:t>CDI</w:t>
      </w:r>
      <w:r w:rsidRPr="00BD2E61">
        <w:rPr>
          <w:lang w:val="en-GB"/>
        </w:rPr>
        <w:t xml:space="preserve"> between</w:t>
      </w:r>
      <w:ins w:id="79" w:author="Michael Healy" w:date="2025-09-08T14:40:00Z">
        <w:r w:rsidR="008A295A">
          <w:rPr>
            <w:lang w:val="en-GB"/>
          </w:rPr>
          <w:t xml:space="preserve"> </w:t>
        </w:r>
      </w:ins>
      <w:del w:id="80" w:author="Michael Healy" w:date="2025-09-08T14:40:00Z">
        <w:r w:rsidRPr="00BD2E61" w:rsidDel="008A295A">
          <w:rPr>
            <w:lang w:val="en-GB"/>
          </w:rPr>
          <w:delText xml:space="preserve"> </w:delText>
        </w:r>
        <w:r w:rsidDel="008A295A">
          <w:rPr>
            <w:lang w:val="en-GB"/>
          </w:rPr>
          <w:delText>1</w:delText>
        </w:r>
        <w:r w:rsidRPr="00BD2E61" w:rsidDel="008A295A">
          <w:rPr>
            <w:vertAlign w:val="superscript"/>
            <w:lang w:val="en-GB"/>
          </w:rPr>
          <w:delText>st</w:delText>
        </w:r>
        <w:r w:rsidDel="008A295A">
          <w:rPr>
            <w:lang w:val="en-GB"/>
          </w:rPr>
          <w:delText xml:space="preserve"> </w:delText>
        </w:r>
      </w:del>
      <w:r>
        <w:rPr>
          <w:lang w:val="en-GB"/>
        </w:rPr>
        <w:t xml:space="preserve">January </w:t>
      </w:r>
      <w:r w:rsidRPr="00BD2E61">
        <w:rPr>
          <w:lang w:val="en-GB"/>
        </w:rPr>
        <w:t xml:space="preserve">1996 and </w:t>
      </w:r>
      <w:del w:id="81" w:author="Michael Healy" w:date="2025-09-08T14:40:00Z">
        <w:r w:rsidDel="008A295A">
          <w:rPr>
            <w:lang w:val="en-GB"/>
          </w:rPr>
          <w:delText>30</w:delText>
        </w:r>
        <w:r w:rsidRPr="00BD2E61" w:rsidDel="008A295A">
          <w:rPr>
            <w:vertAlign w:val="superscript"/>
            <w:lang w:val="en-GB"/>
          </w:rPr>
          <w:delText>th</w:delText>
        </w:r>
        <w:r w:rsidDel="008A295A">
          <w:rPr>
            <w:lang w:val="en-GB"/>
          </w:rPr>
          <w:delText xml:space="preserve"> </w:delText>
        </w:r>
      </w:del>
      <w:r>
        <w:rPr>
          <w:lang w:val="en-GB"/>
        </w:rPr>
        <w:t xml:space="preserve">June </w:t>
      </w:r>
      <w:r w:rsidRPr="00BD2E61">
        <w:rPr>
          <w:lang w:val="en-GB"/>
        </w:rPr>
        <w:t>2025. The analysis identifies nine coherent thematic clusters, examines longitudinal variation in topic prevalence, profiles 1</w:t>
      </w:r>
      <w:ins w:id="82" w:author="Michael Healy" w:date="2025-09-08T16:12:00Z">
        <w:r w:rsidR="00A3328F">
          <w:rPr>
            <w:lang w:val="en-GB"/>
          </w:rPr>
          <w:t>8</w:t>
        </w:r>
      </w:ins>
      <w:del w:id="83" w:author="Michael Healy" w:date="2025-09-08T15:38:00Z">
        <w:r w:rsidRPr="00BD2E61" w:rsidDel="00461FAC">
          <w:rPr>
            <w:lang w:val="en-GB"/>
          </w:rPr>
          <w:delText>8</w:delText>
        </w:r>
      </w:del>
      <w:r w:rsidRPr="00BD2E61">
        <w:rPr>
          <w:lang w:val="en-GB"/>
        </w:rPr>
        <w:t xml:space="preserve"> influential authors </w:t>
      </w:r>
      <w:ins w:id="84" w:author="Michael Healy" w:date="2025-09-08T15:38:00Z">
        <w:r w:rsidR="00461FAC">
          <w:rPr>
            <w:lang w:val="en-GB"/>
          </w:rPr>
          <w:t xml:space="preserve">and 12 highly cited articles </w:t>
        </w:r>
      </w:ins>
      <w:r w:rsidRPr="00BD2E61">
        <w:rPr>
          <w:lang w:val="en-GB"/>
        </w:rPr>
        <w:t xml:space="preserve">to differentiate specialist from generalist contributions, and evaluates the citation impact of each theme. Additional interpretive depth is provided through reflections from seven scholars closely associated with </w:t>
      </w:r>
      <w:r w:rsidRPr="00461FAC">
        <w:rPr>
          <w:i/>
          <w:iCs/>
          <w:lang w:val="en-GB"/>
          <w:rPrChange w:id="85" w:author="Michael Healy" w:date="2025-09-08T15:38:00Z">
            <w:rPr>
              <w:lang w:val="en-GB"/>
            </w:rPr>
          </w:rPrChange>
        </w:rPr>
        <w:t>CDI</w:t>
      </w:r>
      <w:r w:rsidRPr="00BD2E61">
        <w:rPr>
          <w:lang w:val="en-GB"/>
        </w:rPr>
        <w:t>.</w:t>
      </w:r>
    </w:p>
    <w:p w14:paraId="3B699F8D" w14:textId="2D5006A7" w:rsidR="00BD2E61" w:rsidRDefault="00BD2E61" w:rsidP="00861538">
      <w:pPr>
        <w:pStyle w:val="BodyText"/>
        <w:spacing w:after="120"/>
        <w:rPr>
          <w:lang w:val="en-GB"/>
        </w:rPr>
      </w:pPr>
      <w:r>
        <w:rPr>
          <w:lang w:val="en-GB"/>
        </w:rPr>
        <w:lastRenderedPageBreak/>
        <w:t>Consequently, t</w:t>
      </w:r>
      <w:r w:rsidRPr="00BD2E61">
        <w:rPr>
          <w:lang w:val="en-GB"/>
        </w:rPr>
        <w:t>his study extends the 25th anniversary review by offering a multi-dimensional perspective that combines computational text analysis</w:t>
      </w:r>
      <w:ins w:id="86" w:author="Michael Healy" w:date="2025-09-08T15:38:00Z">
        <w:r w:rsidR="00461FAC">
          <w:rPr>
            <w:lang w:val="en-GB"/>
          </w:rPr>
          <w:t xml:space="preserve"> </w:t>
        </w:r>
      </w:ins>
      <w:del w:id="87" w:author="Michael Healy" w:date="2025-09-08T15:38:00Z">
        <w:r w:rsidRPr="00BD2E61" w:rsidDel="00461FAC">
          <w:rPr>
            <w:lang w:val="en-GB"/>
          </w:rPr>
          <w:delText xml:space="preserve">, author profiling, citation mapping, </w:delText>
        </w:r>
      </w:del>
      <w:r w:rsidRPr="00BD2E61">
        <w:rPr>
          <w:lang w:val="en-GB"/>
        </w:rPr>
        <w:t xml:space="preserve">and expert commentary. In doing so, it provides an empirical foundation for current and future editors, the editorial team, and contributors to understand </w:t>
      </w:r>
      <w:r w:rsidRPr="00461FAC">
        <w:rPr>
          <w:i/>
          <w:iCs/>
          <w:lang w:val="en-GB"/>
          <w:rPrChange w:id="88" w:author="Michael Healy" w:date="2025-09-08T15:38:00Z">
            <w:rPr>
              <w:lang w:val="en-GB"/>
            </w:rPr>
          </w:rPrChange>
        </w:rPr>
        <w:t>CDI</w:t>
      </w:r>
      <w:r w:rsidRPr="00BD2E61">
        <w:rPr>
          <w:lang w:val="en-GB"/>
        </w:rPr>
        <w:t>’s intellectual trajectory and to inform its future direction.</w:t>
      </w:r>
    </w:p>
    <w:p w14:paraId="1B99C540" w14:textId="649D908F" w:rsidR="00BD2E61" w:rsidRDefault="00BD2E61" w:rsidP="00861538">
      <w:pPr>
        <w:pStyle w:val="BodyText"/>
        <w:spacing w:after="120"/>
        <w:rPr>
          <w:lang w:val="en-GB"/>
        </w:rPr>
      </w:pPr>
      <w:r w:rsidRPr="00BD2E61">
        <w:rPr>
          <w:lang w:val="en-GB"/>
        </w:rPr>
        <w:t xml:space="preserve">The manuscript is structured as follows. We first examine the intellectual, social, and conceptual structure of </w:t>
      </w:r>
      <w:r w:rsidRPr="00461FAC">
        <w:rPr>
          <w:i/>
          <w:iCs/>
          <w:lang w:val="en-GB"/>
          <w:rPrChange w:id="89" w:author="Michael Healy" w:date="2025-09-08T15:39:00Z">
            <w:rPr>
              <w:lang w:val="en-GB"/>
            </w:rPr>
          </w:rPrChange>
        </w:rPr>
        <w:t>CDI</w:t>
      </w:r>
      <w:r w:rsidRPr="00BD2E61">
        <w:rPr>
          <w:lang w:val="en-GB"/>
        </w:rPr>
        <w:t xml:space="preserve"> and its suitability for structural topic modelling. We then present our methodological approach and results, highlighting the nine-topic solution. Finally, we discuss these findings in comparison with the 25th anniversary review and draw on the reflections of seven CDI scholars to identify promising avenues for future research.</w:t>
      </w:r>
    </w:p>
    <w:p w14:paraId="30725B05" w14:textId="1DCB2FE3" w:rsidR="00EA0F04" w:rsidRPr="00003845" w:rsidRDefault="00000000" w:rsidP="005A6EE0">
      <w:pPr>
        <w:pStyle w:val="Heading2"/>
        <w:jc w:val="center"/>
        <w:rPr>
          <w:rFonts w:cstheme="majorHAnsi"/>
          <w:szCs w:val="24"/>
          <w:lang w:val="en-GB"/>
        </w:rPr>
      </w:pPr>
      <w:bookmarkStart w:id="90" w:name="X18f112f364eadf6ddc63241a9f96248dcdd29df"/>
      <w:r w:rsidRPr="00003845">
        <w:rPr>
          <w:rFonts w:cstheme="majorHAnsi"/>
          <w:szCs w:val="24"/>
          <w:lang w:val="en-GB"/>
        </w:rPr>
        <w:t xml:space="preserve">Intellectual, </w:t>
      </w:r>
      <w:r w:rsidR="005A6EE0" w:rsidRPr="00003845">
        <w:rPr>
          <w:rFonts w:cstheme="majorHAnsi"/>
          <w:szCs w:val="24"/>
          <w:lang w:val="en-GB"/>
        </w:rPr>
        <w:t>S</w:t>
      </w:r>
      <w:r w:rsidRPr="00003845">
        <w:rPr>
          <w:rFonts w:cstheme="majorHAnsi"/>
          <w:szCs w:val="24"/>
          <w:lang w:val="en-GB"/>
        </w:rPr>
        <w:t xml:space="preserve">ocial, and </w:t>
      </w:r>
      <w:r w:rsidR="005A6EE0" w:rsidRPr="00003845">
        <w:rPr>
          <w:rFonts w:cstheme="majorHAnsi"/>
          <w:szCs w:val="24"/>
          <w:lang w:val="en-GB"/>
        </w:rPr>
        <w:t>C</w:t>
      </w:r>
      <w:r w:rsidRPr="00003845">
        <w:rPr>
          <w:rFonts w:cstheme="majorHAnsi"/>
          <w:szCs w:val="24"/>
          <w:lang w:val="en-GB"/>
        </w:rPr>
        <w:t xml:space="preserve">onceptual </w:t>
      </w:r>
      <w:r w:rsidR="005A6EE0" w:rsidRPr="00003845">
        <w:rPr>
          <w:rFonts w:cstheme="majorHAnsi"/>
          <w:szCs w:val="24"/>
          <w:lang w:val="en-GB"/>
        </w:rPr>
        <w:t>S</w:t>
      </w:r>
      <w:r w:rsidRPr="00003845">
        <w:rPr>
          <w:rFonts w:cstheme="majorHAnsi"/>
          <w:szCs w:val="24"/>
          <w:lang w:val="en-GB"/>
        </w:rPr>
        <w:t>tructure of CDI</w:t>
      </w:r>
    </w:p>
    <w:p w14:paraId="2E1A9F84" w14:textId="3156522C"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Different approaches to science mapping can illustrate the </w:t>
      </w:r>
      <w:r w:rsidR="00003845">
        <w:rPr>
          <w:rFonts w:asciiTheme="majorHAnsi" w:hAnsiTheme="majorHAnsi" w:cstheme="majorHAnsi"/>
          <w:lang w:val="en-GB"/>
        </w:rPr>
        <w:t>characteristics</w:t>
      </w:r>
      <w:r w:rsidRPr="00003845">
        <w:rPr>
          <w:rFonts w:asciiTheme="majorHAnsi" w:hAnsiTheme="majorHAnsi" w:cstheme="majorHAnsi"/>
          <w:lang w:val="en-GB"/>
        </w:rPr>
        <w:t xml:space="preserve"> of and structures within a body of literature (</w:t>
      </w:r>
      <w:proofErr w:type="spellStart"/>
      <w:r w:rsidRPr="00003845">
        <w:rPr>
          <w:rFonts w:asciiTheme="majorHAnsi" w:hAnsiTheme="majorHAnsi" w:cstheme="majorHAnsi"/>
          <w:lang w:val="en-GB"/>
        </w:rPr>
        <w:t>Cuccurullo</w:t>
      </w:r>
      <w:proofErr w:type="spellEnd"/>
      <w:r w:rsidRPr="00003845">
        <w:rPr>
          <w:rFonts w:asciiTheme="majorHAnsi" w:hAnsiTheme="majorHAnsi" w:cstheme="majorHAnsi"/>
          <w:lang w:val="en-GB"/>
        </w:rPr>
        <w:t xml:space="preserve"> </w:t>
      </w:r>
      <w:r w:rsidR="009E4622" w:rsidRPr="00003845">
        <w:rPr>
          <w:rFonts w:asciiTheme="majorHAnsi" w:hAnsiTheme="majorHAnsi" w:cstheme="majorHAnsi"/>
          <w:lang w:val="en-GB"/>
        </w:rPr>
        <w:t>and</w:t>
      </w:r>
      <w:r w:rsidRPr="00003845">
        <w:rPr>
          <w:rFonts w:asciiTheme="majorHAnsi" w:hAnsiTheme="majorHAnsi" w:cstheme="majorHAnsi"/>
          <w:lang w:val="en-GB"/>
        </w:rPr>
        <w:t xml:space="preserve"> Aria, 2022; Zupic </w:t>
      </w:r>
      <w:r w:rsidR="009E4622" w:rsidRPr="00003845">
        <w:rPr>
          <w:rFonts w:asciiTheme="majorHAnsi" w:hAnsiTheme="majorHAnsi" w:cstheme="majorHAnsi"/>
          <w:lang w:val="en-GB"/>
        </w:rPr>
        <w:t>and</w:t>
      </w:r>
      <w:r w:rsidRPr="00003845">
        <w:rPr>
          <w:rFonts w:asciiTheme="majorHAnsi" w:hAnsiTheme="majorHAnsi" w:cstheme="majorHAnsi"/>
          <w:lang w:val="en-GB"/>
        </w:rPr>
        <w:t xml:space="preserve"> Čater, 2015). Citation-based analyses reveal the </w:t>
      </w:r>
      <w:r w:rsidRPr="00003845">
        <w:rPr>
          <w:rFonts w:asciiTheme="majorHAnsi" w:hAnsiTheme="majorHAnsi" w:cstheme="majorHAnsi"/>
          <w:i/>
          <w:iCs/>
          <w:lang w:val="en-GB"/>
        </w:rPr>
        <w:t>intellectual structure</w:t>
      </w:r>
      <w:r w:rsidRPr="00003845">
        <w:rPr>
          <w:rFonts w:asciiTheme="majorHAnsi" w:hAnsiTheme="majorHAnsi" w:cstheme="majorHAnsi"/>
          <w:lang w:val="en-GB"/>
        </w:rPr>
        <w:t xml:space="preserve"> of a field, highlighting foundational works and tracing the influence of ideas through citation networks. Co-authorship, institutional affiliations, and country collaboration networks reveal the </w:t>
      </w:r>
      <w:r w:rsidRPr="00003845">
        <w:rPr>
          <w:rFonts w:asciiTheme="majorHAnsi" w:hAnsiTheme="majorHAnsi" w:cstheme="majorHAnsi"/>
          <w:i/>
          <w:iCs/>
          <w:lang w:val="en-GB"/>
        </w:rPr>
        <w:t>social structure</w:t>
      </w:r>
      <w:r w:rsidRPr="00003845">
        <w:rPr>
          <w:rFonts w:asciiTheme="majorHAnsi" w:hAnsiTheme="majorHAnsi" w:cstheme="majorHAnsi"/>
          <w:lang w:val="en-GB"/>
        </w:rPr>
        <w:t xml:space="preserve"> of a field, highlighting how scholars connect and collaborate. Key word </w:t>
      </w:r>
      <w:r w:rsidR="00003845">
        <w:rPr>
          <w:rFonts w:asciiTheme="majorHAnsi" w:hAnsiTheme="majorHAnsi" w:cstheme="majorHAnsi"/>
          <w:lang w:val="en-GB"/>
        </w:rPr>
        <w:t>co-occurrence</w:t>
      </w:r>
      <w:r w:rsidRPr="00003845">
        <w:rPr>
          <w:rFonts w:asciiTheme="majorHAnsi" w:hAnsiTheme="majorHAnsi" w:cstheme="majorHAnsi"/>
          <w:lang w:val="en-GB"/>
        </w:rPr>
        <w:t xml:space="preserve">, bibliographic coupling, and topic modelling reveal the </w:t>
      </w:r>
      <w:r w:rsidRPr="00003845">
        <w:rPr>
          <w:rFonts w:asciiTheme="majorHAnsi" w:hAnsiTheme="majorHAnsi" w:cstheme="majorHAnsi"/>
          <w:i/>
          <w:iCs/>
          <w:lang w:val="en-GB"/>
        </w:rPr>
        <w:t>conceptual structure</w:t>
      </w:r>
      <w:r w:rsidRPr="00003845">
        <w:rPr>
          <w:rFonts w:asciiTheme="majorHAnsi" w:hAnsiTheme="majorHAnsi" w:cstheme="majorHAnsi"/>
          <w:lang w:val="en-GB"/>
        </w:rPr>
        <w:t xml:space="preserve"> of a field, highlighting themes, topics, and patterns of research content.</w:t>
      </w:r>
    </w:p>
    <w:p w14:paraId="4E66567B" w14:textId="3C67818B" w:rsidR="00EA0F04" w:rsidRPr="00003845" w:rsidRDefault="00000000" w:rsidP="005A6EE0">
      <w:pPr>
        <w:pStyle w:val="BodyText"/>
        <w:rPr>
          <w:rFonts w:asciiTheme="majorHAnsi" w:hAnsiTheme="majorHAnsi" w:cstheme="majorHAnsi"/>
          <w:lang w:val="en-GB"/>
        </w:rPr>
      </w:pPr>
      <w:r w:rsidRPr="00003845">
        <w:rPr>
          <w:rFonts w:asciiTheme="majorHAnsi" w:hAnsiTheme="majorHAnsi" w:cstheme="majorHAnsi"/>
          <w:lang w:val="en-GB"/>
        </w:rPr>
        <w:t xml:space="preserve">Recently, Varma </w:t>
      </w:r>
      <w:r w:rsidRPr="00003845">
        <w:rPr>
          <w:rFonts w:asciiTheme="majorHAnsi" w:hAnsiTheme="majorHAnsi" w:cstheme="majorHAnsi"/>
          <w:i/>
          <w:iCs/>
          <w:lang w:val="en-GB"/>
        </w:rPr>
        <w:t>et al.</w:t>
      </w:r>
      <w:r w:rsidRPr="00003845">
        <w:rPr>
          <w:rFonts w:asciiTheme="majorHAnsi" w:hAnsiTheme="majorHAnsi" w:cstheme="majorHAnsi"/>
          <w:lang w:val="en-GB"/>
        </w:rPr>
        <w:t xml:space="preserve"> (2021) conducted a bibliometric review of 25 years of articles published </w:t>
      </w:r>
      <w:r w:rsidRPr="00146984">
        <w:rPr>
          <w:rFonts w:asciiTheme="majorHAnsi" w:hAnsiTheme="majorHAnsi" w:cstheme="majorHAnsi"/>
          <w:lang w:val="en-GB"/>
        </w:rPr>
        <w:t xml:space="preserve">in </w:t>
      </w:r>
      <w:r w:rsidRPr="00461FAC">
        <w:rPr>
          <w:rFonts w:asciiTheme="majorHAnsi" w:hAnsiTheme="majorHAnsi" w:cstheme="majorHAnsi"/>
          <w:i/>
          <w:iCs/>
          <w:lang w:val="en-GB"/>
          <w:rPrChange w:id="91" w:author="Michael Healy" w:date="2025-09-08T15:39:00Z">
            <w:rPr>
              <w:rFonts w:asciiTheme="majorHAnsi" w:hAnsiTheme="majorHAnsi" w:cstheme="majorHAnsi"/>
              <w:lang w:val="en-GB"/>
            </w:rPr>
          </w:rPrChange>
        </w:rPr>
        <w:t>CDI</w:t>
      </w:r>
      <w:r w:rsidRPr="00146984">
        <w:rPr>
          <w:rFonts w:asciiTheme="majorHAnsi" w:hAnsiTheme="majorHAnsi" w:cstheme="majorHAnsi"/>
          <w:lang w:val="en-GB"/>
        </w:rPr>
        <w:t>, investigating</w:t>
      </w:r>
      <w:r w:rsidRPr="00003845">
        <w:rPr>
          <w:rFonts w:asciiTheme="majorHAnsi" w:hAnsiTheme="majorHAnsi" w:cstheme="majorHAnsi"/>
          <w:lang w:val="en-GB"/>
        </w:rPr>
        <w:t xml:space="preserve"> the social, intellectual, and conceptual structure of the journal. </w:t>
      </w:r>
      <w:proofErr w:type="gramStart"/>
      <w:r w:rsidRPr="00003845">
        <w:rPr>
          <w:rFonts w:asciiTheme="majorHAnsi" w:hAnsiTheme="majorHAnsi" w:cstheme="majorHAnsi"/>
          <w:lang w:val="en-GB"/>
        </w:rPr>
        <w:t xml:space="preserve">With </w:t>
      </w:r>
      <w:r w:rsidR="00003845">
        <w:rPr>
          <w:rFonts w:asciiTheme="majorHAnsi" w:hAnsiTheme="majorHAnsi" w:cstheme="majorHAnsi"/>
          <w:lang w:val="en-GB"/>
        </w:rPr>
        <w:t>regard</w:t>
      </w:r>
      <w:r w:rsidRPr="00003845">
        <w:rPr>
          <w:rFonts w:asciiTheme="majorHAnsi" w:hAnsiTheme="majorHAnsi" w:cstheme="majorHAnsi"/>
          <w:lang w:val="en-GB"/>
        </w:rPr>
        <w:t xml:space="preserve"> to</w:t>
      </w:r>
      <w:proofErr w:type="gramEnd"/>
      <w:r w:rsidRPr="00003845">
        <w:rPr>
          <w:rFonts w:asciiTheme="majorHAnsi" w:hAnsiTheme="majorHAnsi" w:cstheme="majorHAnsi"/>
          <w:lang w:val="en-GB"/>
        </w:rPr>
        <w:t xml:space="preserve"> the social structure of the journal, they illustrated strong international collaboration and noted a marked increase in the number of authors contributing to published articles. They highlighted elements of the intellectual structure, such as the most cited authors and articles, as well as analysing how various factors influence citation impact. To explore the </w:t>
      </w:r>
      <w:r w:rsidRPr="00003845">
        <w:rPr>
          <w:rFonts w:asciiTheme="majorHAnsi" w:hAnsiTheme="majorHAnsi" w:cstheme="majorHAnsi"/>
          <w:lang w:val="en-GB"/>
        </w:rPr>
        <w:lastRenderedPageBreak/>
        <w:t>conceptual structure, they illustrated five clusters of related articles—career development, work engagement, entrepreneurship career, career outcomes, and career mentoring—</w:t>
      </w:r>
      <w:del w:id="92" w:author="Michael Healy" w:date="2025-09-08T15:39:00Z">
        <w:r w:rsidRPr="00003845" w:rsidDel="00461FAC">
          <w:rPr>
            <w:rFonts w:asciiTheme="majorHAnsi" w:hAnsiTheme="majorHAnsi" w:cstheme="majorHAnsi"/>
            <w:lang w:val="en-GB"/>
          </w:rPr>
          <w:delText xml:space="preserve">among </w:delText>
        </w:r>
      </w:del>
      <w:ins w:id="93" w:author="Michael Healy" w:date="2025-09-08T15:39:00Z">
        <w:r w:rsidR="00461FAC">
          <w:rPr>
            <w:rFonts w:asciiTheme="majorHAnsi" w:hAnsiTheme="majorHAnsi" w:cstheme="majorHAnsi"/>
            <w:lang w:val="en-GB"/>
          </w:rPr>
          <w:t>from</w:t>
        </w:r>
        <w:r w:rsidR="00461FAC" w:rsidRPr="00003845">
          <w:rPr>
            <w:rFonts w:asciiTheme="majorHAnsi" w:hAnsiTheme="majorHAnsi" w:cstheme="majorHAnsi"/>
            <w:lang w:val="en-GB"/>
          </w:rPr>
          <w:t xml:space="preserve"> </w:t>
        </w:r>
      </w:ins>
      <w:r w:rsidRPr="00003845">
        <w:rPr>
          <w:rFonts w:asciiTheme="majorHAnsi" w:hAnsiTheme="majorHAnsi" w:cstheme="majorHAnsi"/>
          <w:lang w:val="en-GB"/>
        </w:rPr>
        <w:t xml:space="preserve">a bibliographic coupling analysis, which </w:t>
      </w:r>
      <w:proofErr w:type="gramStart"/>
      <w:r w:rsidRPr="00003845">
        <w:rPr>
          <w:rFonts w:asciiTheme="majorHAnsi" w:hAnsiTheme="majorHAnsi" w:cstheme="majorHAnsi"/>
          <w:lang w:val="en-GB"/>
        </w:rPr>
        <w:t>is based on the assumption</w:t>
      </w:r>
      <w:proofErr w:type="gramEnd"/>
      <w:r w:rsidRPr="00003845">
        <w:rPr>
          <w:rFonts w:asciiTheme="majorHAnsi" w:hAnsiTheme="majorHAnsi" w:cstheme="majorHAnsi"/>
          <w:lang w:val="en-GB"/>
        </w:rPr>
        <w:t xml:space="preserve"> that articles on a similar topic will cite common references and, in turn, be cited together by subsequent articles. They also used author keywords to trace trending topics over time.</w:t>
      </w:r>
    </w:p>
    <w:p w14:paraId="47108A1E" w14:textId="571EB180" w:rsidR="00EA0F04" w:rsidRPr="00003845" w:rsidRDefault="00000000" w:rsidP="005A6EE0">
      <w:pPr>
        <w:pStyle w:val="BodyText"/>
        <w:rPr>
          <w:rFonts w:asciiTheme="majorHAnsi" w:hAnsiTheme="majorHAnsi" w:cstheme="majorHAnsi"/>
          <w:lang w:val="en-GB"/>
        </w:rPr>
      </w:pPr>
      <w:r w:rsidRPr="00003845">
        <w:rPr>
          <w:rFonts w:asciiTheme="majorHAnsi" w:hAnsiTheme="majorHAnsi" w:cstheme="majorHAnsi"/>
          <w:lang w:val="en-GB"/>
        </w:rPr>
        <w:t xml:space="preserve">However, the methods used to explore the conceptual structure in Varma </w:t>
      </w:r>
      <w:r w:rsidRPr="00003845">
        <w:rPr>
          <w:rFonts w:asciiTheme="majorHAnsi" w:hAnsiTheme="majorHAnsi" w:cstheme="majorHAnsi"/>
          <w:i/>
          <w:iCs/>
          <w:lang w:val="en-GB"/>
        </w:rPr>
        <w:t>et al.</w:t>
      </w:r>
      <w:r w:rsidRPr="00003845">
        <w:rPr>
          <w:rFonts w:asciiTheme="majorHAnsi" w:hAnsiTheme="majorHAnsi" w:cstheme="majorHAnsi"/>
          <w:lang w:val="en-GB"/>
        </w:rPr>
        <w:t xml:space="preserve"> (2021) are </w:t>
      </w:r>
      <w:ins w:id="94" w:author="Michael Healy" w:date="2025-09-08T15:39:00Z">
        <w:r w:rsidR="00461FAC">
          <w:rPr>
            <w:rFonts w:asciiTheme="majorHAnsi" w:hAnsiTheme="majorHAnsi" w:cstheme="majorHAnsi"/>
            <w:lang w:val="en-GB"/>
          </w:rPr>
          <w:t xml:space="preserve">quite </w:t>
        </w:r>
      </w:ins>
      <w:r w:rsidRPr="00003845">
        <w:rPr>
          <w:rFonts w:asciiTheme="majorHAnsi" w:hAnsiTheme="majorHAnsi" w:cstheme="majorHAnsi"/>
          <w:lang w:val="en-GB"/>
        </w:rPr>
        <w:t>limited</w:t>
      </w:r>
      <w:del w:id="95" w:author="Michael Healy" w:date="2025-09-08T15:39:00Z">
        <w:r w:rsidRPr="00003845" w:rsidDel="00461FAC">
          <w:rPr>
            <w:rFonts w:asciiTheme="majorHAnsi" w:hAnsiTheme="majorHAnsi" w:cstheme="majorHAnsi"/>
            <w:lang w:val="en-GB"/>
          </w:rPr>
          <w:delText xml:space="preserve"> in nature</w:delText>
        </w:r>
      </w:del>
      <w:r w:rsidRPr="00003845">
        <w:rPr>
          <w:rFonts w:asciiTheme="majorHAnsi" w:hAnsiTheme="majorHAnsi" w:cstheme="majorHAnsi"/>
          <w:lang w:val="en-GB"/>
        </w:rPr>
        <w:t xml:space="preserve">. Bibliographic coupling only captures surface-level relationships based on shared citations, potentially missing related papers that use different theoretical frameworks or cite different foundational works. Additionally, citations signal more than just topical relevance—including </w:t>
      </w:r>
      <w:del w:id="96" w:author="Michael Healy" w:date="2025-09-08T15:40:00Z">
        <w:r w:rsidRPr="00003845" w:rsidDel="00461FAC">
          <w:rPr>
            <w:rFonts w:asciiTheme="majorHAnsi" w:hAnsiTheme="majorHAnsi" w:cstheme="majorHAnsi"/>
            <w:lang w:val="en-GB"/>
          </w:rPr>
          <w:delText xml:space="preserve">social </w:delText>
        </w:r>
      </w:del>
      <w:ins w:id="97" w:author="Michael Healy" w:date="2025-09-08T15:40:00Z">
        <w:r w:rsidR="00461FAC">
          <w:rPr>
            <w:rFonts w:asciiTheme="majorHAnsi" w:hAnsiTheme="majorHAnsi" w:cstheme="majorHAnsi"/>
            <w:lang w:val="en-GB"/>
          </w:rPr>
          <w:t>author</w:t>
        </w:r>
        <w:r w:rsidR="00461FAC" w:rsidRPr="00003845">
          <w:rPr>
            <w:rFonts w:asciiTheme="majorHAnsi" w:hAnsiTheme="majorHAnsi" w:cstheme="majorHAnsi"/>
            <w:lang w:val="en-GB"/>
          </w:rPr>
          <w:t xml:space="preserve"> </w:t>
        </w:r>
      </w:ins>
      <w:del w:id="98" w:author="Michael Healy" w:date="2025-09-08T15:40:00Z">
        <w:r w:rsidRPr="00003845" w:rsidDel="00461FAC">
          <w:rPr>
            <w:rFonts w:asciiTheme="majorHAnsi" w:hAnsiTheme="majorHAnsi" w:cstheme="majorHAnsi"/>
            <w:lang w:val="en-GB"/>
          </w:rPr>
          <w:delText>networking</w:delText>
        </w:r>
      </w:del>
      <w:ins w:id="99" w:author="Michael Healy" w:date="2025-09-08T15:40:00Z">
        <w:r w:rsidR="00461FAC">
          <w:rPr>
            <w:rFonts w:asciiTheme="majorHAnsi" w:hAnsiTheme="majorHAnsi" w:cstheme="majorHAnsi"/>
            <w:lang w:val="en-GB"/>
          </w:rPr>
          <w:t>relationships</w:t>
        </w:r>
      </w:ins>
      <w:ins w:id="100" w:author="Michael Healy" w:date="2025-09-08T15:41:00Z">
        <w:r w:rsidR="00461FAC">
          <w:rPr>
            <w:rFonts w:asciiTheme="majorHAnsi" w:hAnsiTheme="majorHAnsi" w:cstheme="majorHAnsi"/>
            <w:lang w:val="en-GB"/>
          </w:rPr>
          <w:t>, citation trading</w:t>
        </w:r>
      </w:ins>
      <w:r w:rsidRPr="00003845">
        <w:rPr>
          <w:rFonts w:asciiTheme="majorHAnsi" w:hAnsiTheme="majorHAnsi" w:cstheme="majorHAnsi"/>
          <w:lang w:val="en-GB"/>
        </w:rPr>
        <w:t xml:space="preserve">, strategic positioning, and disciplinary </w:t>
      </w:r>
      <w:r w:rsidR="00003845">
        <w:rPr>
          <w:rFonts w:asciiTheme="majorHAnsi" w:hAnsiTheme="majorHAnsi" w:cstheme="majorHAnsi"/>
          <w:lang w:val="en-GB"/>
        </w:rPr>
        <w:t>signalling</w:t>
      </w:r>
      <w:r w:rsidRPr="00003845">
        <w:rPr>
          <w:rFonts w:asciiTheme="majorHAnsi" w:hAnsiTheme="majorHAnsi" w:cstheme="majorHAnsi"/>
          <w:lang w:val="en-GB"/>
        </w:rPr>
        <w:t xml:space="preserve">—meaning that shared reference patterns may reflect academic politics or citation conventions rather than genuine conceptual similarity. </w:t>
      </w:r>
      <w:del w:id="101" w:author="Michael Healy" w:date="2025-09-08T15:41:00Z">
        <w:r w:rsidRPr="00003845" w:rsidDel="00461FAC">
          <w:rPr>
            <w:rFonts w:asciiTheme="majorHAnsi" w:hAnsiTheme="majorHAnsi" w:cstheme="majorHAnsi"/>
            <w:lang w:val="en-GB"/>
          </w:rPr>
          <w:delText>The method</w:delText>
        </w:r>
      </w:del>
      <w:ins w:id="102" w:author="Michael Healy" w:date="2025-09-08T15:41:00Z">
        <w:r w:rsidR="00461FAC">
          <w:rPr>
            <w:rFonts w:asciiTheme="majorHAnsi" w:hAnsiTheme="majorHAnsi" w:cstheme="majorHAnsi"/>
            <w:lang w:val="en-GB"/>
          </w:rPr>
          <w:t>Bibliographic coupling</w:t>
        </w:r>
      </w:ins>
      <w:r w:rsidRPr="00003845">
        <w:rPr>
          <w:rFonts w:asciiTheme="majorHAnsi" w:hAnsiTheme="majorHAnsi" w:cstheme="majorHAnsi"/>
          <w:lang w:val="en-GB"/>
        </w:rPr>
        <w:t xml:space="preserve"> also operates at a </w:t>
      </w:r>
      <w:del w:id="103" w:author="Michael Healy" w:date="2025-09-08T15:41:00Z">
        <w:r w:rsidRPr="00003845" w:rsidDel="00461FAC">
          <w:rPr>
            <w:rFonts w:asciiTheme="majorHAnsi" w:hAnsiTheme="majorHAnsi" w:cstheme="majorHAnsi"/>
            <w:lang w:val="en-GB"/>
          </w:rPr>
          <w:delText xml:space="preserve">much </w:delText>
        </w:r>
      </w:del>
      <w:r w:rsidRPr="00003845">
        <w:rPr>
          <w:rFonts w:asciiTheme="majorHAnsi" w:hAnsiTheme="majorHAnsi" w:cstheme="majorHAnsi"/>
          <w:lang w:val="en-GB"/>
        </w:rPr>
        <w:t>coars</w:t>
      </w:r>
      <w:ins w:id="104" w:author="Michael Healy" w:date="2025-09-08T15:41:00Z">
        <w:r w:rsidR="00461FAC">
          <w:rPr>
            <w:rFonts w:asciiTheme="majorHAnsi" w:hAnsiTheme="majorHAnsi" w:cstheme="majorHAnsi"/>
            <w:lang w:val="en-GB"/>
          </w:rPr>
          <w:t>e level</w:t>
        </w:r>
      </w:ins>
      <w:del w:id="105" w:author="Michael Healy" w:date="2025-09-08T15:41:00Z">
        <w:r w:rsidRPr="00003845" w:rsidDel="00461FAC">
          <w:rPr>
            <w:rFonts w:asciiTheme="majorHAnsi" w:hAnsiTheme="majorHAnsi" w:cstheme="majorHAnsi"/>
            <w:lang w:val="en-GB"/>
          </w:rPr>
          <w:delText>er</w:delText>
        </w:r>
      </w:del>
      <w:r w:rsidRPr="00003845">
        <w:rPr>
          <w:rFonts w:asciiTheme="majorHAnsi" w:hAnsiTheme="majorHAnsi" w:cstheme="majorHAnsi"/>
          <w:lang w:val="en-GB"/>
        </w:rPr>
        <w:t xml:space="preserve"> </w:t>
      </w:r>
      <w:ins w:id="106" w:author="Michael Healy" w:date="2025-09-08T15:41:00Z">
        <w:r w:rsidR="00461FAC">
          <w:rPr>
            <w:rFonts w:asciiTheme="majorHAnsi" w:hAnsiTheme="majorHAnsi" w:cstheme="majorHAnsi"/>
            <w:lang w:val="en-GB"/>
          </w:rPr>
          <w:t xml:space="preserve">of </w:t>
        </w:r>
      </w:ins>
      <w:r w:rsidRPr="00003845">
        <w:rPr>
          <w:rFonts w:asciiTheme="majorHAnsi" w:hAnsiTheme="majorHAnsi" w:cstheme="majorHAnsi"/>
          <w:lang w:val="en-GB"/>
        </w:rPr>
        <w:t xml:space="preserve">granularity, treating entire documents as a single conceptual </w:t>
      </w:r>
      <w:r w:rsidR="00003845">
        <w:rPr>
          <w:rFonts w:asciiTheme="majorHAnsi" w:hAnsiTheme="majorHAnsi" w:cstheme="majorHAnsi"/>
          <w:lang w:val="en-GB"/>
        </w:rPr>
        <w:t>unit</w:t>
      </w:r>
      <w:ins w:id="107" w:author="Michael Healy" w:date="2025-09-08T15:41:00Z">
        <w:r w:rsidR="00461FAC">
          <w:rPr>
            <w:rFonts w:asciiTheme="majorHAnsi" w:hAnsiTheme="majorHAnsi" w:cstheme="majorHAnsi"/>
            <w:lang w:val="en-GB"/>
          </w:rPr>
          <w:t xml:space="preserve"> and producing </w:t>
        </w:r>
      </w:ins>
      <w:del w:id="108" w:author="Michael Healy" w:date="2025-09-08T15:41:00Z">
        <w:r w:rsidRPr="00003845" w:rsidDel="00461FAC">
          <w:rPr>
            <w:rFonts w:asciiTheme="majorHAnsi" w:hAnsiTheme="majorHAnsi" w:cstheme="majorHAnsi"/>
            <w:lang w:val="en-GB"/>
          </w:rPr>
          <w:delText xml:space="preserve">, resulting in </w:delText>
        </w:r>
      </w:del>
      <w:r w:rsidRPr="00003845">
        <w:rPr>
          <w:rFonts w:asciiTheme="majorHAnsi" w:hAnsiTheme="majorHAnsi" w:cstheme="majorHAnsi"/>
          <w:lang w:val="en-GB"/>
        </w:rPr>
        <w:t xml:space="preserve">lower fidelity </w:t>
      </w:r>
      <w:ins w:id="109" w:author="Michael Healy" w:date="2025-09-08T15:42:00Z">
        <w:r w:rsidR="00461FAC">
          <w:rPr>
            <w:rFonts w:asciiTheme="majorHAnsi" w:hAnsiTheme="majorHAnsi" w:cstheme="majorHAnsi"/>
            <w:lang w:val="en-GB"/>
          </w:rPr>
          <w:t xml:space="preserve">analyses of </w:t>
        </w:r>
      </w:ins>
      <w:del w:id="110" w:author="Michael Healy" w:date="2025-09-08T15:42:00Z">
        <w:r w:rsidRPr="00003845" w:rsidDel="00461FAC">
          <w:rPr>
            <w:rFonts w:asciiTheme="majorHAnsi" w:hAnsiTheme="majorHAnsi" w:cstheme="majorHAnsi"/>
            <w:lang w:val="en-GB"/>
          </w:rPr>
          <w:delText xml:space="preserve">for understanding </w:delText>
        </w:r>
      </w:del>
      <w:r w:rsidRPr="00003845">
        <w:rPr>
          <w:rFonts w:asciiTheme="majorHAnsi" w:hAnsiTheme="majorHAnsi" w:cstheme="majorHAnsi"/>
          <w:lang w:val="en-GB"/>
        </w:rPr>
        <w:t>nuanced conceptual structures. Author keywords offer much smaller datasets for analysis—a half dozen words per article</w:t>
      </w:r>
      <w:del w:id="111" w:author="Michael Healy" w:date="2025-09-08T15:42:00Z">
        <w:r w:rsidRPr="00003845" w:rsidDel="00461FAC">
          <w:rPr>
            <w:rFonts w:asciiTheme="majorHAnsi" w:hAnsiTheme="majorHAnsi" w:cstheme="majorHAnsi"/>
            <w:lang w:val="en-GB"/>
          </w:rPr>
          <w:delText xml:space="preserve"> at most</w:delText>
        </w:r>
      </w:del>
      <w:r w:rsidRPr="00003845">
        <w:rPr>
          <w:rFonts w:asciiTheme="majorHAnsi" w:hAnsiTheme="majorHAnsi" w:cstheme="majorHAnsi"/>
          <w:lang w:val="en-GB"/>
        </w:rPr>
        <w:t xml:space="preserve">—and </w:t>
      </w:r>
      <w:ins w:id="112" w:author="Michael Healy" w:date="2025-09-08T15:42:00Z">
        <w:r w:rsidR="00461FAC">
          <w:rPr>
            <w:rFonts w:asciiTheme="majorHAnsi" w:hAnsiTheme="majorHAnsi" w:cstheme="majorHAnsi"/>
            <w:lang w:val="en-GB"/>
          </w:rPr>
          <w:t xml:space="preserve">can be </w:t>
        </w:r>
      </w:ins>
      <w:del w:id="113" w:author="Michael Healy" w:date="2025-09-08T15:42:00Z">
        <w:r w:rsidRPr="00003845" w:rsidDel="00461FAC">
          <w:rPr>
            <w:rFonts w:asciiTheme="majorHAnsi" w:hAnsiTheme="majorHAnsi" w:cstheme="majorHAnsi"/>
            <w:lang w:val="en-GB"/>
          </w:rPr>
          <w:delText xml:space="preserve">are </w:delText>
        </w:r>
      </w:del>
      <w:r w:rsidRPr="00003845">
        <w:rPr>
          <w:rFonts w:asciiTheme="majorHAnsi" w:hAnsiTheme="majorHAnsi" w:cstheme="majorHAnsi"/>
          <w:lang w:val="en-GB"/>
        </w:rPr>
        <w:t xml:space="preserve">undermined by redundancy, with the most common keyword in Varma </w:t>
      </w:r>
      <w:r w:rsidRPr="00003845">
        <w:rPr>
          <w:rFonts w:asciiTheme="majorHAnsi" w:hAnsiTheme="majorHAnsi" w:cstheme="majorHAnsi"/>
          <w:i/>
          <w:iCs/>
          <w:lang w:val="en-GB"/>
        </w:rPr>
        <w:t>et al.</w:t>
      </w:r>
      <w:r w:rsidRPr="00003845">
        <w:rPr>
          <w:rFonts w:asciiTheme="majorHAnsi" w:hAnsiTheme="majorHAnsi" w:cstheme="majorHAnsi"/>
          <w:lang w:val="en-GB"/>
        </w:rPr>
        <w:t xml:space="preserve"> (2021) being “career development”.</w:t>
      </w:r>
    </w:p>
    <w:p w14:paraId="608F8E24" w14:textId="65EB3F57" w:rsidR="00EA0F04" w:rsidRPr="00003845" w:rsidRDefault="00000000" w:rsidP="005A6EE0">
      <w:pPr>
        <w:pStyle w:val="Heading2"/>
        <w:jc w:val="center"/>
        <w:rPr>
          <w:rFonts w:cstheme="majorHAnsi"/>
          <w:szCs w:val="24"/>
          <w:lang w:val="en-GB"/>
        </w:rPr>
      </w:pPr>
      <w:bookmarkStart w:id="114" w:name="structural-topic-model-of-cdi"/>
      <w:bookmarkEnd w:id="90"/>
      <w:r w:rsidRPr="00003845">
        <w:rPr>
          <w:rFonts w:cstheme="majorHAnsi"/>
          <w:szCs w:val="24"/>
          <w:lang w:val="en-GB"/>
        </w:rPr>
        <w:t xml:space="preserve">Structural </w:t>
      </w:r>
      <w:r w:rsidR="005A6EE0" w:rsidRPr="00003845">
        <w:rPr>
          <w:rFonts w:cstheme="majorHAnsi"/>
          <w:szCs w:val="24"/>
          <w:lang w:val="en-GB"/>
        </w:rPr>
        <w:t>T</w:t>
      </w:r>
      <w:r w:rsidRPr="00003845">
        <w:rPr>
          <w:rFonts w:cstheme="majorHAnsi"/>
          <w:szCs w:val="24"/>
          <w:lang w:val="en-GB"/>
        </w:rPr>
        <w:t xml:space="preserve">opic </w:t>
      </w:r>
      <w:r w:rsidR="005A6EE0" w:rsidRPr="00003845">
        <w:rPr>
          <w:rFonts w:cstheme="majorHAnsi"/>
          <w:szCs w:val="24"/>
          <w:lang w:val="en-GB"/>
        </w:rPr>
        <w:t>M</w:t>
      </w:r>
      <w:r w:rsidRPr="00003845">
        <w:rPr>
          <w:rFonts w:cstheme="majorHAnsi"/>
          <w:szCs w:val="24"/>
          <w:lang w:val="en-GB"/>
        </w:rPr>
        <w:t>odel</w:t>
      </w:r>
      <w:r w:rsidR="00146984">
        <w:rPr>
          <w:rFonts w:cstheme="majorHAnsi"/>
          <w:szCs w:val="24"/>
          <w:lang w:val="en-GB"/>
        </w:rPr>
        <w:t xml:space="preserve"> (STM)</w:t>
      </w:r>
      <w:r w:rsidRPr="00003845">
        <w:rPr>
          <w:rFonts w:cstheme="majorHAnsi"/>
          <w:szCs w:val="24"/>
          <w:lang w:val="en-GB"/>
        </w:rPr>
        <w:t xml:space="preserve"> of CDI</w:t>
      </w:r>
    </w:p>
    <w:p w14:paraId="7E4CF4D5" w14:textId="09276C76"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In this article, we seek to explore the conceptual structure </w:t>
      </w:r>
      <w:r w:rsidRPr="00146984">
        <w:rPr>
          <w:rFonts w:asciiTheme="majorHAnsi" w:hAnsiTheme="majorHAnsi" w:cstheme="majorHAnsi"/>
          <w:lang w:val="en-GB"/>
        </w:rPr>
        <w:t xml:space="preserve">of </w:t>
      </w:r>
      <w:r w:rsidRPr="00461FAC">
        <w:rPr>
          <w:rFonts w:asciiTheme="majorHAnsi" w:hAnsiTheme="majorHAnsi" w:cstheme="majorHAnsi"/>
          <w:i/>
          <w:iCs/>
          <w:lang w:val="en-GB"/>
          <w:rPrChange w:id="115" w:author="Michael Healy" w:date="2025-09-08T15:42:00Z">
            <w:rPr>
              <w:rFonts w:asciiTheme="majorHAnsi" w:hAnsiTheme="majorHAnsi" w:cstheme="majorHAnsi"/>
              <w:lang w:val="en-GB"/>
            </w:rPr>
          </w:rPrChange>
        </w:rPr>
        <w:t>CDI</w:t>
      </w:r>
      <w:r w:rsidRPr="00003845">
        <w:rPr>
          <w:rFonts w:asciiTheme="majorHAnsi" w:hAnsiTheme="majorHAnsi" w:cstheme="majorHAnsi"/>
          <w:lang w:val="en-GB"/>
        </w:rPr>
        <w:t xml:space="preserve"> in greater depth and with greater nuance than afforded by keyword or bibliographic coupling. To do so, we apply the method Structural Topic </w:t>
      </w:r>
      <w:r w:rsidR="00003845" w:rsidRPr="00003845">
        <w:rPr>
          <w:rFonts w:asciiTheme="majorHAnsi" w:hAnsiTheme="majorHAnsi" w:cstheme="majorHAnsi"/>
          <w:lang w:val="en-GB"/>
        </w:rPr>
        <w:t>Modelling</w:t>
      </w:r>
      <w:r w:rsidRPr="00003845">
        <w:rPr>
          <w:rFonts w:asciiTheme="majorHAnsi" w:hAnsiTheme="majorHAnsi" w:cstheme="majorHAnsi"/>
          <w:lang w:val="en-GB"/>
        </w:rPr>
        <w:t xml:space="preserve"> (</w:t>
      </w:r>
      <w:r w:rsidR="00003845">
        <w:rPr>
          <w:rFonts w:asciiTheme="majorHAnsi" w:hAnsiTheme="majorHAnsi" w:cstheme="majorHAnsi"/>
          <w:lang w:val="en-GB"/>
        </w:rPr>
        <w:t xml:space="preserve">STM: </w:t>
      </w:r>
      <w:r w:rsidRPr="00003845">
        <w:rPr>
          <w:rFonts w:asciiTheme="majorHAnsi" w:hAnsiTheme="majorHAnsi" w:cstheme="majorHAnsi"/>
          <w:lang w:val="en-GB"/>
        </w:rPr>
        <w:t xml:space="preserve">Lindstedt, 2019; Roberts </w:t>
      </w:r>
      <w:r w:rsidRPr="00003845">
        <w:rPr>
          <w:rFonts w:asciiTheme="majorHAnsi" w:hAnsiTheme="majorHAnsi" w:cstheme="majorHAnsi"/>
          <w:i/>
          <w:iCs/>
          <w:lang w:val="en-GB"/>
        </w:rPr>
        <w:t>et al</w:t>
      </w:r>
      <w:r w:rsidRPr="00003845">
        <w:rPr>
          <w:rFonts w:asciiTheme="majorHAnsi" w:hAnsiTheme="majorHAnsi" w:cstheme="majorHAnsi"/>
          <w:lang w:val="en-GB"/>
        </w:rPr>
        <w:t xml:space="preserve">., 2019) to the abstracts of all articles published in </w:t>
      </w:r>
      <w:r w:rsidRPr="00146984">
        <w:rPr>
          <w:rFonts w:asciiTheme="majorHAnsi" w:hAnsiTheme="majorHAnsi" w:cstheme="majorHAnsi"/>
          <w:lang w:val="en-GB"/>
        </w:rPr>
        <w:t>CDI over</w:t>
      </w:r>
      <w:r w:rsidRPr="00003845">
        <w:rPr>
          <w:rFonts w:asciiTheme="majorHAnsi" w:hAnsiTheme="majorHAnsi" w:cstheme="majorHAnsi"/>
          <w:lang w:val="en-GB"/>
        </w:rPr>
        <w:t xml:space="preserve"> its </w:t>
      </w:r>
      <w:r w:rsidR="00003845">
        <w:rPr>
          <w:rFonts w:asciiTheme="majorHAnsi" w:hAnsiTheme="majorHAnsi" w:cstheme="majorHAnsi"/>
          <w:lang w:val="en-GB"/>
        </w:rPr>
        <w:t>30-year</w:t>
      </w:r>
      <w:r w:rsidRPr="00003845">
        <w:rPr>
          <w:rFonts w:asciiTheme="majorHAnsi" w:hAnsiTheme="majorHAnsi" w:cstheme="majorHAnsi"/>
          <w:lang w:val="en-GB"/>
        </w:rPr>
        <w:t xml:space="preserve"> history. S</w:t>
      </w:r>
      <w:r w:rsidR="00003845">
        <w:rPr>
          <w:rFonts w:asciiTheme="majorHAnsi" w:hAnsiTheme="majorHAnsi" w:cstheme="majorHAnsi"/>
          <w:lang w:val="en-GB"/>
        </w:rPr>
        <w:t>TM</w:t>
      </w:r>
      <w:r w:rsidRPr="00003845">
        <w:rPr>
          <w:rFonts w:asciiTheme="majorHAnsi" w:hAnsiTheme="majorHAnsi" w:cstheme="majorHAnsi"/>
          <w:lang w:val="en-GB"/>
        </w:rPr>
        <w:t xml:space="preserve"> is an unsupervised statistical method that analyses patterns of word co-occurrence within large document collections. Clusters of co-occurring words represent latent topics which distinguish the texts in that topic from those </w:t>
      </w:r>
      <w:r w:rsidRPr="00003845">
        <w:rPr>
          <w:rFonts w:asciiTheme="majorHAnsi" w:hAnsiTheme="majorHAnsi" w:cstheme="majorHAnsi"/>
          <w:lang w:val="en-GB"/>
        </w:rPr>
        <w:lastRenderedPageBreak/>
        <w:t xml:space="preserve">in others. Researchers are therefore able </w:t>
      </w:r>
      <w:r w:rsidR="00003845">
        <w:rPr>
          <w:rFonts w:asciiTheme="majorHAnsi" w:hAnsiTheme="majorHAnsi" w:cstheme="majorHAnsi"/>
          <w:lang w:val="en-GB"/>
        </w:rPr>
        <w:t xml:space="preserve">to </w:t>
      </w:r>
      <w:r w:rsidRPr="00003845">
        <w:rPr>
          <w:rFonts w:asciiTheme="majorHAnsi" w:hAnsiTheme="majorHAnsi" w:cstheme="majorHAnsi"/>
          <w:lang w:val="en-GB"/>
        </w:rPr>
        <w:t xml:space="preserve">map the conceptual structure of academic fields without bias from prior assumptions about topic boundaries or disciplinary classifications (Lindstedt, 2019; Roberts </w:t>
      </w:r>
      <w:r w:rsidRPr="00003845">
        <w:rPr>
          <w:rFonts w:asciiTheme="majorHAnsi" w:hAnsiTheme="majorHAnsi" w:cstheme="majorHAnsi"/>
          <w:i/>
          <w:iCs/>
          <w:lang w:val="en-GB"/>
        </w:rPr>
        <w:t>et al</w:t>
      </w:r>
      <w:r w:rsidRPr="00003845">
        <w:rPr>
          <w:rFonts w:asciiTheme="majorHAnsi" w:hAnsiTheme="majorHAnsi" w:cstheme="majorHAnsi"/>
          <w:lang w:val="en-GB"/>
        </w:rPr>
        <w:t xml:space="preserve">., 2019). Rather than assigning each text entirely to a given topic, STM allows texts to exhibit mixed membership across multiple topics—each text is a blend of </w:t>
      </w:r>
      <w:proofErr w:type="gramStart"/>
      <w:r w:rsidRPr="00003845">
        <w:rPr>
          <w:rFonts w:asciiTheme="majorHAnsi" w:hAnsiTheme="majorHAnsi" w:cstheme="majorHAnsi"/>
          <w:lang w:val="en-GB"/>
        </w:rPr>
        <w:t>articles</w:t>
      </w:r>
      <w:proofErr w:type="gramEnd"/>
      <w:r w:rsidRPr="00003845">
        <w:rPr>
          <w:rFonts w:asciiTheme="majorHAnsi" w:hAnsiTheme="majorHAnsi" w:cstheme="majorHAnsi"/>
          <w:lang w:val="en-GB"/>
        </w:rPr>
        <w:t xml:space="preserve"> and each text is a blend of topics—which provides nuanced insights into often closely related conceptual themes. Further, STM enables the use of other metadata variables, such as author names, affiliations, and year of publication, to explore more complex correlations and enable deeper comparison between topics. A recent STM study mapping employability research, published </w:t>
      </w:r>
      <w:r w:rsidRPr="00146984">
        <w:rPr>
          <w:rFonts w:asciiTheme="majorHAnsi" w:hAnsiTheme="majorHAnsi" w:cstheme="majorHAnsi"/>
          <w:lang w:val="en-GB"/>
        </w:rPr>
        <w:t xml:space="preserve">in </w:t>
      </w:r>
      <w:r w:rsidRPr="00461FAC">
        <w:rPr>
          <w:rFonts w:asciiTheme="majorHAnsi" w:hAnsiTheme="majorHAnsi" w:cstheme="majorHAnsi"/>
          <w:i/>
          <w:iCs/>
          <w:lang w:val="en-GB"/>
          <w:rPrChange w:id="116" w:author="Michael Healy" w:date="2025-09-08T15:43:00Z">
            <w:rPr>
              <w:rFonts w:asciiTheme="majorHAnsi" w:hAnsiTheme="majorHAnsi" w:cstheme="majorHAnsi"/>
              <w:lang w:val="en-GB"/>
            </w:rPr>
          </w:rPrChange>
        </w:rPr>
        <w:t>CDI</w:t>
      </w:r>
      <w:r w:rsidRPr="00146984">
        <w:rPr>
          <w:rFonts w:asciiTheme="majorHAnsi" w:hAnsiTheme="majorHAnsi" w:cstheme="majorHAnsi"/>
          <w:lang w:val="en-GB"/>
        </w:rPr>
        <w:t>,</w:t>
      </w:r>
      <w:r w:rsidRPr="00003845">
        <w:rPr>
          <w:rFonts w:asciiTheme="majorHAnsi" w:hAnsiTheme="majorHAnsi" w:cstheme="majorHAnsi"/>
          <w:lang w:val="en-GB"/>
        </w:rPr>
        <w:t xml:space="preserve"> demonstrated the fidelity, validity, and value of the method for the complex and diffuse field of career development (Healy </w:t>
      </w:r>
      <w:r w:rsidRPr="00003845">
        <w:rPr>
          <w:rFonts w:asciiTheme="majorHAnsi" w:hAnsiTheme="majorHAnsi" w:cstheme="majorHAnsi"/>
          <w:i/>
          <w:iCs/>
          <w:lang w:val="en-GB"/>
        </w:rPr>
        <w:t>et al</w:t>
      </w:r>
      <w:r w:rsidRPr="00003845">
        <w:rPr>
          <w:rFonts w:asciiTheme="majorHAnsi" w:hAnsiTheme="majorHAnsi" w:cstheme="majorHAnsi"/>
          <w:lang w:val="en-GB"/>
        </w:rPr>
        <w:t>., 2025).</w:t>
      </w:r>
    </w:p>
    <w:p w14:paraId="695995F3" w14:textId="77777777" w:rsidR="00EA0F04" w:rsidRPr="00003845" w:rsidRDefault="00000000" w:rsidP="005A6EE0">
      <w:pPr>
        <w:pStyle w:val="Heading1"/>
        <w:rPr>
          <w:rFonts w:cstheme="majorHAnsi"/>
          <w:szCs w:val="24"/>
          <w:lang w:val="en-GB"/>
        </w:rPr>
      </w:pPr>
      <w:bookmarkStart w:id="117" w:name="method"/>
      <w:bookmarkEnd w:id="31"/>
      <w:bookmarkEnd w:id="114"/>
      <w:r w:rsidRPr="00003845">
        <w:rPr>
          <w:rFonts w:cstheme="majorHAnsi"/>
          <w:szCs w:val="24"/>
          <w:lang w:val="en-GB"/>
        </w:rPr>
        <w:t>Method</w:t>
      </w:r>
    </w:p>
    <w:p w14:paraId="2CDA6DCF" w14:textId="5A39B19F" w:rsidR="00EA0F04" w:rsidRPr="00003845" w:rsidRDefault="00000000" w:rsidP="005A6EE0">
      <w:pPr>
        <w:pStyle w:val="Heading2"/>
        <w:rPr>
          <w:rFonts w:cstheme="majorHAnsi"/>
          <w:szCs w:val="24"/>
          <w:lang w:val="en-GB"/>
        </w:rPr>
      </w:pPr>
      <w:bookmarkStart w:id="118" w:name="data-collection-and-preparation"/>
      <w:r w:rsidRPr="00003845">
        <w:rPr>
          <w:rFonts w:cstheme="majorHAnsi"/>
          <w:szCs w:val="24"/>
          <w:lang w:val="en-GB"/>
        </w:rPr>
        <w:t xml:space="preserve">Data </w:t>
      </w:r>
      <w:r w:rsidR="005A6EE0" w:rsidRPr="00003845">
        <w:rPr>
          <w:rFonts w:cstheme="majorHAnsi"/>
          <w:szCs w:val="24"/>
          <w:lang w:val="en-GB"/>
        </w:rPr>
        <w:t>C</w:t>
      </w:r>
      <w:r w:rsidRPr="00003845">
        <w:rPr>
          <w:rFonts w:cstheme="majorHAnsi"/>
          <w:szCs w:val="24"/>
          <w:lang w:val="en-GB"/>
        </w:rPr>
        <w:t>ollection and Preparation</w:t>
      </w:r>
    </w:p>
    <w:p w14:paraId="52B37291" w14:textId="45F6DBFF"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This retrospective analysis examined the complete corpus of articles published in </w:t>
      </w:r>
      <w:r w:rsidRPr="00146984">
        <w:rPr>
          <w:rFonts w:asciiTheme="majorHAnsi" w:hAnsiTheme="majorHAnsi" w:cstheme="majorHAnsi"/>
          <w:lang w:val="en-GB"/>
        </w:rPr>
        <w:t>CDI from</w:t>
      </w:r>
      <w:r w:rsidRPr="00003845">
        <w:rPr>
          <w:rFonts w:asciiTheme="majorHAnsi" w:hAnsiTheme="majorHAnsi" w:cstheme="majorHAnsi"/>
          <w:lang w:val="en-GB"/>
        </w:rPr>
        <w:t xml:space="preserve"> its first issue in 1996 through to</w:t>
      </w:r>
      <w:del w:id="119" w:author="Michael Healy" w:date="2025-09-08T15:43:00Z">
        <w:r w:rsidRPr="00003845" w:rsidDel="00461FAC">
          <w:rPr>
            <w:rFonts w:asciiTheme="majorHAnsi" w:hAnsiTheme="majorHAnsi" w:cstheme="majorHAnsi"/>
            <w:lang w:val="en-GB"/>
          </w:rPr>
          <w:delText xml:space="preserve"> </w:delText>
        </w:r>
        <w:r w:rsidR="00146984" w:rsidDel="00461FAC">
          <w:rPr>
            <w:rFonts w:asciiTheme="majorHAnsi" w:hAnsiTheme="majorHAnsi" w:cstheme="majorHAnsi"/>
            <w:lang w:val="en-GB"/>
          </w:rPr>
          <w:delText>30</w:delText>
        </w:r>
        <w:r w:rsidR="00146984" w:rsidRPr="00146984" w:rsidDel="00461FAC">
          <w:rPr>
            <w:rFonts w:asciiTheme="majorHAnsi" w:hAnsiTheme="majorHAnsi" w:cstheme="majorHAnsi"/>
            <w:vertAlign w:val="superscript"/>
            <w:lang w:val="en-GB"/>
          </w:rPr>
          <w:delText>th</w:delText>
        </w:r>
      </w:del>
      <w:r w:rsidR="00146984">
        <w:rPr>
          <w:rFonts w:asciiTheme="majorHAnsi" w:hAnsiTheme="majorHAnsi" w:cstheme="majorHAnsi"/>
          <w:lang w:val="en-GB"/>
        </w:rPr>
        <w:t xml:space="preserve"> </w:t>
      </w:r>
      <w:r w:rsidRPr="00003845">
        <w:rPr>
          <w:rFonts w:asciiTheme="majorHAnsi" w:hAnsiTheme="majorHAnsi" w:cstheme="majorHAnsi"/>
          <w:lang w:val="en-GB"/>
        </w:rPr>
        <w:t>June 2025. Full bibliographic records, including abstracts, for all articles were retrieved from the Scopus database, with editorials and book reviews excluded, yielding 1</w:t>
      </w:r>
      <w:r w:rsidR="009E4622" w:rsidRPr="00003845">
        <w:rPr>
          <w:rFonts w:asciiTheme="majorHAnsi" w:hAnsiTheme="majorHAnsi" w:cstheme="majorHAnsi"/>
          <w:lang w:val="en-GB"/>
        </w:rPr>
        <w:t>,</w:t>
      </w:r>
      <w:r w:rsidRPr="00003845">
        <w:rPr>
          <w:rFonts w:asciiTheme="majorHAnsi" w:hAnsiTheme="majorHAnsi" w:cstheme="majorHAnsi"/>
          <w:lang w:val="en-GB"/>
        </w:rPr>
        <w:t>186 articles.</w:t>
      </w:r>
    </w:p>
    <w:p w14:paraId="493F12BF" w14:textId="074F41A2" w:rsidR="00EA0F04" w:rsidRPr="00003845" w:rsidRDefault="00000000" w:rsidP="005A6EE0">
      <w:pPr>
        <w:pStyle w:val="BodyText"/>
        <w:rPr>
          <w:rFonts w:asciiTheme="majorHAnsi" w:hAnsiTheme="majorHAnsi" w:cstheme="majorHAnsi"/>
          <w:lang w:val="en-GB"/>
        </w:rPr>
      </w:pPr>
      <w:r w:rsidRPr="00003845">
        <w:rPr>
          <w:rFonts w:asciiTheme="majorHAnsi" w:hAnsiTheme="majorHAnsi" w:cstheme="majorHAnsi"/>
          <w:lang w:val="en-GB"/>
        </w:rPr>
        <w:t xml:space="preserve">The primary data field for this STM analysis is the abstract, as it represents a detailed description of the content of each article. Abstracts were processed to enable precise analysis and reduce noise. Punctuation, numbers, standard English </w:t>
      </w:r>
      <w:proofErr w:type="spellStart"/>
      <w:r w:rsidRPr="00003845">
        <w:rPr>
          <w:rFonts w:asciiTheme="majorHAnsi" w:hAnsiTheme="majorHAnsi" w:cstheme="majorHAnsi"/>
          <w:lang w:val="en-GB"/>
        </w:rPr>
        <w:t>stopwords</w:t>
      </w:r>
      <w:proofErr w:type="spellEnd"/>
      <w:r w:rsidRPr="00003845">
        <w:rPr>
          <w:rFonts w:asciiTheme="majorHAnsi" w:hAnsiTheme="majorHAnsi" w:cstheme="majorHAnsi"/>
          <w:lang w:val="en-GB"/>
        </w:rPr>
        <w:t>, common research article terminology (e.g., “study,” “research,” “findings”), and copyright statements were removed to focus the analysis on articles’ substantive content. Finally, the abstracts were lemmatised, converting plural and conjugate forms of words to their base form (e.g.</w:t>
      </w:r>
      <w:r w:rsidR="009E4622" w:rsidRPr="00003845">
        <w:rPr>
          <w:rFonts w:asciiTheme="majorHAnsi" w:hAnsiTheme="majorHAnsi" w:cstheme="majorHAnsi"/>
          <w:lang w:val="en-GB"/>
        </w:rPr>
        <w:t>,</w:t>
      </w:r>
      <w:r w:rsidRPr="00003845">
        <w:rPr>
          <w:rFonts w:asciiTheme="majorHAnsi" w:hAnsiTheme="majorHAnsi" w:cstheme="majorHAnsi"/>
          <w:lang w:val="en-GB"/>
        </w:rPr>
        <w:t xml:space="preserve"> managed, managing, and </w:t>
      </w:r>
      <w:r w:rsidRPr="00003845">
        <w:rPr>
          <w:rFonts w:asciiTheme="majorHAnsi" w:hAnsiTheme="majorHAnsi" w:cstheme="majorHAnsi"/>
          <w:lang w:val="en-GB"/>
        </w:rPr>
        <w:lastRenderedPageBreak/>
        <w:t>manages were all converted to manage), reducing noise from different grammatical variations of the same word.</w:t>
      </w:r>
    </w:p>
    <w:p w14:paraId="13BEFCB6" w14:textId="65C4C11F" w:rsidR="00EA0F04" w:rsidRPr="00003845" w:rsidRDefault="00000000" w:rsidP="005A6EE0">
      <w:pPr>
        <w:pStyle w:val="Heading2"/>
        <w:rPr>
          <w:rFonts w:cstheme="majorHAnsi"/>
          <w:szCs w:val="24"/>
          <w:lang w:val="en-GB"/>
        </w:rPr>
      </w:pPr>
      <w:bookmarkStart w:id="120" w:name="data-analyisis"/>
      <w:bookmarkEnd w:id="118"/>
      <w:r w:rsidRPr="00003845">
        <w:rPr>
          <w:rFonts w:cstheme="majorHAnsi"/>
          <w:szCs w:val="24"/>
          <w:lang w:val="en-GB"/>
        </w:rPr>
        <w:t xml:space="preserve">Data </w:t>
      </w:r>
      <w:r w:rsidR="005A6EE0" w:rsidRPr="00003845">
        <w:rPr>
          <w:rFonts w:cstheme="majorHAnsi"/>
          <w:szCs w:val="24"/>
          <w:lang w:val="en-GB"/>
        </w:rPr>
        <w:t>Analysis</w:t>
      </w:r>
    </w:p>
    <w:p w14:paraId="20F184FF" w14:textId="77777777" w:rsidR="00EA0F04" w:rsidRPr="00003845" w:rsidRDefault="00000000" w:rsidP="005A6EE0">
      <w:pPr>
        <w:pStyle w:val="Heading3"/>
        <w:rPr>
          <w:rFonts w:cstheme="majorHAnsi"/>
          <w:lang w:val="en-GB"/>
        </w:rPr>
      </w:pPr>
      <w:bookmarkStart w:id="121" w:name="topic-number-selection"/>
      <w:r w:rsidRPr="00003845">
        <w:rPr>
          <w:rFonts w:cstheme="majorHAnsi"/>
          <w:lang w:val="en-GB"/>
        </w:rPr>
        <w:t>Topic number selection</w:t>
      </w:r>
    </w:p>
    <w:p w14:paraId="6C87EAEC" w14:textId="0BA0AFCC"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STM does not itself identify any empirically definitive number of topics in a corpus. It will generate exactly as many topics as requested by the researcher, but whether those topics represent meaningful, distinct, and coherent themes depends entirely on evaluation and interpretation by the researcher (Lindstedt, 2019; Roberts </w:t>
      </w:r>
      <w:r w:rsidRPr="00003845">
        <w:rPr>
          <w:rFonts w:asciiTheme="majorHAnsi" w:hAnsiTheme="majorHAnsi" w:cstheme="majorHAnsi"/>
          <w:i/>
          <w:iCs/>
          <w:lang w:val="en-GB"/>
        </w:rPr>
        <w:t>et al</w:t>
      </w:r>
      <w:r w:rsidRPr="00003845">
        <w:rPr>
          <w:rFonts w:asciiTheme="majorHAnsi" w:hAnsiTheme="majorHAnsi" w:cstheme="majorHAnsi"/>
          <w:lang w:val="en-GB"/>
        </w:rPr>
        <w:t xml:space="preserve">., 2019). The first step toward STM is to decide how many topics to model, which is done by first evaluating a range of candidate models and then iteratively narrowing them down to the one that is most meaningful (Lindstedt, 2019; Roberts </w:t>
      </w:r>
      <w:r w:rsidRPr="00003845">
        <w:rPr>
          <w:rFonts w:asciiTheme="majorHAnsi" w:hAnsiTheme="majorHAnsi" w:cstheme="majorHAnsi"/>
          <w:i/>
          <w:iCs/>
          <w:lang w:val="en-GB"/>
        </w:rPr>
        <w:t>et al.</w:t>
      </w:r>
      <w:r w:rsidRPr="00003845">
        <w:rPr>
          <w:rFonts w:asciiTheme="majorHAnsi" w:hAnsiTheme="majorHAnsi" w:cstheme="majorHAnsi"/>
          <w:lang w:val="en-GB"/>
        </w:rPr>
        <w:t>, 2019).</w:t>
      </w:r>
    </w:p>
    <w:p w14:paraId="354C5A18" w14:textId="566A0305" w:rsidR="00EA0F04" w:rsidRPr="00003845" w:rsidRDefault="00000000" w:rsidP="005A6EE0">
      <w:pPr>
        <w:pStyle w:val="BodyText"/>
        <w:rPr>
          <w:rFonts w:asciiTheme="majorHAnsi" w:hAnsiTheme="majorHAnsi" w:cstheme="majorHAnsi"/>
          <w:lang w:val="en-GB"/>
        </w:rPr>
      </w:pPr>
      <w:r w:rsidRPr="00003845">
        <w:rPr>
          <w:rFonts w:asciiTheme="majorHAnsi" w:hAnsiTheme="majorHAnsi" w:cstheme="majorHAnsi"/>
          <w:lang w:val="en-GB"/>
        </w:rPr>
        <w:t>First, candidate models</w:t>
      </w:r>
      <w:ins w:id="122" w:author="Michael Healy" w:date="2025-09-08T16:05:00Z">
        <w:r w:rsidR="00461FAC" w:rsidRPr="00461FAC">
          <w:rPr>
            <w:rFonts w:asciiTheme="majorHAnsi" w:hAnsiTheme="majorHAnsi" w:cstheme="majorHAnsi"/>
            <w:lang w:val="en-GB"/>
          </w:rPr>
          <w:t xml:space="preserve"> </w:t>
        </w:r>
        <w:r w:rsidR="00461FAC" w:rsidRPr="00003845">
          <w:rPr>
            <w:rFonts w:asciiTheme="majorHAnsi" w:hAnsiTheme="majorHAnsi" w:cstheme="majorHAnsi"/>
            <w:lang w:val="en-GB"/>
          </w:rPr>
          <w:t>were generated</w:t>
        </w:r>
        <w:r w:rsidR="00461FAC">
          <w:rPr>
            <w:rFonts w:asciiTheme="majorHAnsi" w:hAnsiTheme="majorHAnsi" w:cstheme="majorHAnsi"/>
            <w:lang w:val="en-GB"/>
          </w:rPr>
          <w:t>,</w:t>
        </w:r>
      </w:ins>
      <w:r w:rsidRPr="00003845">
        <w:rPr>
          <w:rFonts w:asciiTheme="majorHAnsi" w:hAnsiTheme="majorHAnsi" w:cstheme="majorHAnsi"/>
          <w:lang w:val="en-GB"/>
        </w:rPr>
        <w:t xml:space="preserve"> ranging from 3 to 30 topics, in increments of three</w:t>
      </w:r>
      <w:del w:id="123" w:author="Michael Healy" w:date="2025-09-08T16:05:00Z">
        <w:r w:rsidRPr="00003845" w:rsidDel="00461FAC">
          <w:rPr>
            <w:rFonts w:asciiTheme="majorHAnsi" w:hAnsiTheme="majorHAnsi" w:cstheme="majorHAnsi"/>
            <w:lang w:val="en-GB"/>
          </w:rPr>
          <w:delText>, were generated</w:delText>
        </w:r>
      </w:del>
      <w:r w:rsidRPr="00003845">
        <w:rPr>
          <w:rFonts w:asciiTheme="majorHAnsi" w:hAnsiTheme="majorHAnsi" w:cstheme="majorHAnsi"/>
          <w:lang w:val="en-GB"/>
        </w:rPr>
        <w:t xml:space="preserve">. These models were evaluated using quantitative measures of semantic coherence and exclusivity. Semantic coherence measures the probability that high-frequency words within topics co-occur in the same documents, while exclusivity assesses the degree to which words are distinctive to individual topics rather than shared across multiple themes (Roberts </w:t>
      </w:r>
      <w:r w:rsidRPr="00003845">
        <w:rPr>
          <w:rFonts w:asciiTheme="majorHAnsi" w:hAnsiTheme="majorHAnsi" w:cstheme="majorHAnsi"/>
          <w:i/>
          <w:iCs/>
          <w:lang w:val="en-GB"/>
        </w:rPr>
        <w:t>et al</w:t>
      </w:r>
      <w:r w:rsidRPr="00003845">
        <w:rPr>
          <w:rFonts w:asciiTheme="majorHAnsi" w:hAnsiTheme="majorHAnsi" w:cstheme="majorHAnsi"/>
          <w:lang w:val="en-GB"/>
        </w:rPr>
        <w:t>., 2019). The range between 6 and 15 topics showed the best balance between semantic coherence and exclusivity.</w:t>
      </w:r>
    </w:p>
    <w:p w14:paraId="4D291605" w14:textId="6133566F" w:rsidR="00EA0F04" w:rsidRPr="00003845" w:rsidRDefault="00000000" w:rsidP="005A6EE0">
      <w:pPr>
        <w:pStyle w:val="BodyText"/>
        <w:rPr>
          <w:rFonts w:asciiTheme="majorHAnsi" w:hAnsiTheme="majorHAnsi" w:cstheme="majorHAnsi"/>
          <w:lang w:val="en-GB"/>
        </w:rPr>
      </w:pPr>
      <w:r w:rsidRPr="00003845">
        <w:rPr>
          <w:rFonts w:asciiTheme="majorHAnsi" w:hAnsiTheme="majorHAnsi" w:cstheme="majorHAnsi"/>
          <w:lang w:val="en-GB"/>
        </w:rPr>
        <w:t xml:space="preserve">A subsequent exploratory modelling of 6 to 15 topics, in increments of one, suggested that 9, 10, or 11 topics represented the best balance of semantic coherence and exclusivity. Manual qualitative inspection of the topic keywords and representative documents for these three models ultimately supported the 9-topic solution as offering the highest number of </w:t>
      </w:r>
      <w:ins w:id="124" w:author="Michael Healy" w:date="2025-09-08T16:06:00Z">
        <w:r w:rsidR="00A3328F">
          <w:rPr>
            <w:rFonts w:asciiTheme="majorHAnsi" w:hAnsiTheme="majorHAnsi" w:cstheme="majorHAnsi"/>
            <w:lang w:val="en-GB"/>
          </w:rPr>
          <w:t xml:space="preserve">qualitatively </w:t>
        </w:r>
      </w:ins>
      <w:del w:id="125" w:author="Michael Healy" w:date="2025-09-08T16:06:00Z">
        <w:r w:rsidRPr="00003845" w:rsidDel="00A3328F">
          <w:rPr>
            <w:rFonts w:asciiTheme="majorHAnsi" w:hAnsiTheme="majorHAnsi" w:cstheme="majorHAnsi"/>
            <w:lang w:val="en-GB"/>
          </w:rPr>
          <w:lastRenderedPageBreak/>
          <w:delText xml:space="preserve">interpretable and theoretically </w:delText>
        </w:r>
      </w:del>
      <w:r w:rsidRPr="00003845">
        <w:rPr>
          <w:rFonts w:asciiTheme="majorHAnsi" w:hAnsiTheme="majorHAnsi" w:cstheme="majorHAnsi"/>
          <w:lang w:val="en-GB"/>
        </w:rPr>
        <w:t xml:space="preserve">meaningful </w:t>
      </w:r>
      <w:ins w:id="126" w:author="Michael Healy" w:date="2025-09-08T16:06:00Z">
        <w:r w:rsidR="00A3328F">
          <w:rPr>
            <w:rFonts w:asciiTheme="majorHAnsi" w:hAnsiTheme="majorHAnsi" w:cstheme="majorHAnsi"/>
            <w:lang w:val="en-GB"/>
          </w:rPr>
          <w:t xml:space="preserve">and distinct </w:t>
        </w:r>
      </w:ins>
      <w:r w:rsidRPr="00003845">
        <w:rPr>
          <w:rFonts w:asciiTheme="majorHAnsi" w:hAnsiTheme="majorHAnsi" w:cstheme="majorHAnsi"/>
          <w:lang w:val="en-GB"/>
        </w:rPr>
        <w:t>topics, representing a comprehensive yet parsimonious representation of scholarship across the CDI’s three-decade publication record.</w:t>
      </w:r>
    </w:p>
    <w:p w14:paraId="3C3EACB6" w14:textId="77777777" w:rsidR="00EA0F04" w:rsidRPr="00003845" w:rsidRDefault="00000000" w:rsidP="005A6EE0">
      <w:pPr>
        <w:pStyle w:val="Heading3"/>
        <w:rPr>
          <w:rFonts w:cstheme="majorHAnsi"/>
          <w:lang w:val="en-GB"/>
        </w:rPr>
      </w:pPr>
      <w:bookmarkStart w:id="127" w:name="X38cd952eabd4d9fc28ac9f30dfcf1754f8a7131"/>
      <w:bookmarkEnd w:id="121"/>
      <w:r w:rsidRPr="00003845">
        <w:rPr>
          <w:rFonts w:cstheme="majorHAnsi"/>
          <w:lang w:val="en-GB"/>
        </w:rPr>
        <w:t xml:space="preserve">Naming, describing, and validating the </w:t>
      </w:r>
      <w:proofErr w:type="gramStart"/>
      <w:r w:rsidRPr="00003845">
        <w:rPr>
          <w:rFonts w:cstheme="majorHAnsi"/>
          <w:lang w:val="en-GB"/>
        </w:rPr>
        <w:t>topics</w:t>
      </w:r>
      <w:proofErr w:type="gramEnd"/>
    </w:p>
    <w:p w14:paraId="4B74955D" w14:textId="6F4269C0"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Just as STM does not identify how many topics there are in a corpus, </w:t>
      </w:r>
      <w:del w:id="128" w:author="Michael Healy" w:date="2025-09-08T16:06:00Z">
        <w:r w:rsidRPr="00003845" w:rsidDel="00A3328F">
          <w:rPr>
            <w:rFonts w:asciiTheme="majorHAnsi" w:hAnsiTheme="majorHAnsi" w:cstheme="majorHAnsi"/>
            <w:lang w:val="en-GB"/>
          </w:rPr>
          <w:delText xml:space="preserve">nor does </w:delText>
        </w:r>
      </w:del>
      <w:r w:rsidRPr="00003845">
        <w:rPr>
          <w:rFonts w:asciiTheme="majorHAnsi" w:hAnsiTheme="majorHAnsi" w:cstheme="majorHAnsi"/>
          <w:lang w:val="en-GB"/>
        </w:rPr>
        <w:t xml:space="preserve">it </w:t>
      </w:r>
      <w:ins w:id="129" w:author="Michael Healy" w:date="2025-09-08T16:06:00Z">
        <w:r w:rsidR="00A3328F">
          <w:rPr>
            <w:rFonts w:asciiTheme="majorHAnsi" w:hAnsiTheme="majorHAnsi" w:cstheme="majorHAnsi"/>
            <w:lang w:val="en-GB"/>
          </w:rPr>
          <w:t xml:space="preserve">does not </w:t>
        </w:r>
      </w:ins>
      <w:r w:rsidRPr="00003845">
        <w:rPr>
          <w:rFonts w:asciiTheme="majorHAnsi" w:hAnsiTheme="majorHAnsi" w:cstheme="majorHAnsi"/>
          <w:lang w:val="en-GB"/>
        </w:rPr>
        <w:t xml:space="preserve">describe what the topics mean, or indeed if they mean anything at all. That remains the job of the researcher, based on their knowledge of the data and the context of the research (Lindstedt, 2019; Roberts </w:t>
      </w:r>
      <w:r w:rsidRPr="00003845">
        <w:rPr>
          <w:rFonts w:asciiTheme="majorHAnsi" w:hAnsiTheme="majorHAnsi" w:cstheme="majorHAnsi"/>
          <w:i/>
          <w:iCs/>
          <w:lang w:val="en-GB"/>
        </w:rPr>
        <w:t>et al</w:t>
      </w:r>
      <w:r w:rsidRPr="00003845">
        <w:rPr>
          <w:rFonts w:asciiTheme="majorHAnsi" w:hAnsiTheme="majorHAnsi" w:cstheme="majorHAnsi"/>
          <w:lang w:val="en-GB"/>
        </w:rPr>
        <w:t xml:space="preserve">., 2019). Once the 9-topic model was chosen, the </w:t>
      </w:r>
      <w:r w:rsidR="00146984">
        <w:rPr>
          <w:rFonts w:asciiTheme="majorHAnsi" w:hAnsiTheme="majorHAnsi" w:cstheme="majorHAnsi"/>
          <w:lang w:val="en-GB"/>
        </w:rPr>
        <w:t>keywords</w:t>
      </w:r>
      <w:r w:rsidRPr="00003845">
        <w:rPr>
          <w:rFonts w:asciiTheme="majorHAnsi" w:hAnsiTheme="majorHAnsi" w:cstheme="majorHAnsi"/>
          <w:lang w:val="en-GB"/>
        </w:rPr>
        <w:t xml:space="preserve"> </w:t>
      </w:r>
      <w:del w:id="130" w:author="Michael Healy" w:date="2025-09-08T16:07:00Z">
        <w:r w:rsidRPr="00003845" w:rsidDel="00A3328F">
          <w:rPr>
            <w:rFonts w:asciiTheme="majorHAnsi" w:hAnsiTheme="majorHAnsi" w:cstheme="majorHAnsi"/>
            <w:lang w:val="en-GB"/>
          </w:rPr>
          <w:delText xml:space="preserve">and representative texts </w:delText>
        </w:r>
      </w:del>
      <w:r w:rsidRPr="00003845">
        <w:rPr>
          <w:rFonts w:asciiTheme="majorHAnsi" w:hAnsiTheme="majorHAnsi" w:cstheme="majorHAnsi"/>
          <w:lang w:val="en-GB"/>
        </w:rPr>
        <w:t xml:space="preserve">for each topic (see </w:t>
      </w:r>
      <w:r w:rsidR="009E4622" w:rsidRPr="00003845">
        <w:rPr>
          <w:rFonts w:asciiTheme="majorHAnsi" w:hAnsiTheme="majorHAnsi" w:cstheme="majorHAnsi"/>
          <w:lang w:val="en-GB"/>
        </w:rPr>
        <w:t>T</w:t>
      </w:r>
      <w:r w:rsidRPr="00003845">
        <w:rPr>
          <w:rFonts w:asciiTheme="majorHAnsi" w:hAnsiTheme="majorHAnsi" w:cstheme="majorHAnsi"/>
          <w:lang w:val="en-GB"/>
        </w:rPr>
        <w:t xml:space="preserve">able </w:t>
      </w:r>
      <w:r w:rsidR="009E4622" w:rsidRPr="00003845">
        <w:rPr>
          <w:rFonts w:asciiTheme="majorHAnsi" w:hAnsiTheme="majorHAnsi" w:cstheme="majorHAnsi"/>
          <w:lang w:val="en-GB"/>
        </w:rPr>
        <w:t>I</w:t>
      </w:r>
      <w:r w:rsidRPr="00003845">
        <w:rPr>
          <w:rFonts w:asciiTheme="majorHAnsi" w:hAnsiTheme="majorHAnsi" w:cstheme="majorHAnsi"/>
          <w:lang w:val="en-GB"/>
        </w:rPr>
        <w:t>) were studied</w:t>
      </w:r>
      <w:del w:id="131" w:author="Michael Healy" w:date="2025-09-08T16:07:00Z">
        <w:r w:rsidR="00146984" w:rsidDel="00A3328F">
          <w:rPr>
            <w:rFonts w:asciiTheme="majorHAnsi" w:hAnsiTheme="majorHAnsi" w:cstheme="majorHAnsi"/>
            <w:lang w:val="en-GB"/>
          </w:rPr>
          <w:delText>,</w:delText>
        </w:r>
      </w:del>
      <w:r w:rsidRPr="00003845">
        <w:rPr>
          <w:rFonts w:asciiTheme="majorHAnsi" w:hAnsiTheme="majorHAnsi" w:cstheme="majorHAnsi"/>
          <w:lang w:val="en-GB"/>
        </w:rPr>
        <w:t xml:space="preserve"> and a qualitative summary </w:t>
      </w:r>
      <w:r w:rsidR="00146984">
        <w:rPr>
          <w:rFonts w:asciiTheme="majorHAnsi" w:hAnsiTheme="majorHAnsi" w:cstheme="majorHAnsi"/>
          <w:lang w:val="en-GB"/>
        </w:rPr>
        <w:t xml:space="preserve">was </w:t>
      </w:r>
      <w:r w:rsidRPr="00003845">
        <w:rPr>
          <w:rFonts w:asciiTheme="majorHAnsi" w:hAnsiTheme="majorHAnsi" w:cstheme="majorHAnsi"/>
          <w:lang w:val="en-GB"/>
        </w:rPr>
        <w:t>written for each. The summaries reflect the conceptual themes that are proportionally most aligned with each topic.</w:t>
      </w:r>
    </w:p>
    <w:p w14:paraId="0F4D7F42" w14:textId="662DE5BC" w:rsidR="009E4622" w:rsidRPr="00003845" w:rsidRDefault="009E4622" w:rsidP="009E4622">
      <w:pPr>
        <w:pStyle w:val="BodyText"/>
        <w:ind w:firstLine="0"/>
        <w:jc w:val="center"/>
        <w:rPr>
          <w:rFonts w:asciiTheme="majorHAnsi" w:hAnsiTheme="majorHAnsi" w:cstheme="majorHAnsi"/>
          <w:lang w:val="en-GB"/>
        </w:rPr>
      </w:pPr>
      <w:r w:rsidRPr="00003845">
        <w:rPr>
          <w:rFonts w:asciiTheme="majorHAnsi" w:hAnsiTheme="majorHAnsi" w:cstheme="majorHAnsi"/>
          <w:lang w:val="en-GB"/>
        </w:rPr>
        <w:t>INSERT TABLE I HERE</w:t>
      </w:r>
    </w:p>
    <w:p w14:paraId="5292E30E" w14:textId="6F7CECB7" w:rsidR="00EA0F04" w:rsidRPr="00003845" w:rsidRDefault="00000000" w:rsidP="005A6EE0">
      <w:pPr>
        <w:pStyle w:val="BodyText"/>
        <w:rPr>
          <w:rFonts w:asciiTheme="majorHAnsi" w:hAnsiTheme="majorHAnsi" w:cstheme="majorHAnsi"/>
          <w:lang w:val="en-GB"/>
        </w:rPr>
      </w:pPr>
      <w:r w:rsidRPr="00003845">
        <w:rPr>
          <w:rFonts w:asciiTheme="majorHAnsi" w:hAnsiTheme="majorHAnsi" w:cstheme="majorHAnsi"/>
          <w:lang w:val="en-GB"/>
        </w:rPr>
        <w:t xml:space="preserve">STM provides the researcher with a matrix which includes, for each article, the proportion of words from the abstract that align with the words assigned to each topic. So, an article that deals exclusively with one topic would have a value of 1 for that topic and zero for all others, while an article that is perfectly evenly balanced across topics would show a value of approximately 0.111 for each. Similarly, the overall topic proportions for individual authors can be calculated from their individual articles, resulting in a kind of “conceptual fingerprint” (Healy </w:t>
      </w:r>
      <w:r w:rsidRPr="00146984">
        <w:rPr>
          <w:rFonts w:asciiTheme="majorHAnsi" w:hAnsiTheme="majorHAnsi" w:cstheme="majorHAnsi"/>
          <w:i/>
          <w:iCs/>
          <w:lang w:val="en-GB"/>
        </w:rPr>
        <w:t>et al</w:t>
      </w:r>
      <w:r w:rsidRPr="00003845">
        <w:rPr>
          <w:rFonts w:asciiTheme="majorHAnsi" w:hAnsiTheme="majorHAnsi" w:cstheme="majorHAnsi"/>
          <w:lang w:val="en-GB"/>
        </w:rPr>
        <w:t xml:space="preserve">., 2025, p. 228), as visualised in the </w:t>
      </w:r>
      <w:del w:id="132" w:author="Michael Healy" w:date="2025-09-08T16:07:00Z">
        <w:r w:rsidRPr="00003845" w:rsidDel="00A3328F">
          <w:rPr>
            <w:rFonts w:asciiTheme="majorHAnsi" w:hAnsiTheme="majorHAnsi" w:cstheme="majorHAnsi"/>
            <w:lang w:val="en-GB"/>
          </w:rPr>
          <w:delText xml:space="preserve">findings </w:delText>
        </w:r>
      </w:del>
      <w:ins w:id="133" w:author="Michael Healy" w:date="2025-09-08T16:07:00Z">
        <w:r w:rsidR="00A3328F">
          <w:rPr>
            <w:rFonts w:asciiTheme="majorHAnsi" w:hAnsiTheme="majorHAnsi" w:cstheme="majorHAnsi"/>
            <w:lang w:val="en-GB"/>
          </w:rPr>
          <w:t>results</w:t>
        </w:r>
        <w:r w:rsidR="00A3328F" w:rsidRPr="00003845">
          <w:rPr>
            <w:rFonts w:asciiTheme="majorHAnsi" w:hAnsiTheme="majorHAnsi" w:cstheme="majorHAnsi"/>
            <w:lang w:val="en-GB"/>
          </w:rPr>
          <w:t xml:space="preserve"> </w:t>
        </w:r>
      </w:ins>
      <w:r w:rsidRPr="00003845">
        <w:rPr>
          <w:rFonts w:asciiTheme="majorHAnsi" w:hAnsiTheme="majorHAnsi" w:cstheme="majorHAnsi"/>
          <w:lang w:val="en-GB"/>
        </w:rPr>
        <w:t>section of this study.</w:t>
      </w:r>
    </w:p>
    <w:p w14:paraId="681D7ADB" w14:textId="37E918A5" w:rsidR="00EA0F04" w:rsidRPr="00003845" w:rsidRDefault="00000000" w:rsidP="005A6EE0">
      <w:pPr>
        <w:pStyle w:val="BodyText"/>
        <w:rPr>
          <w:rFonts w:asciiTheme="majorHAnsi" w:hAnsiTheme="majorHAnsi" w:cstheme="majorHAnsi"/>
          <w:lang w:val="en-GB"/>
        </w:rPr>
      </w:pPr>
      <w:r w:rsidRPr="00003845">
        <w:rPr>
          <w:rFonts w:asciiTheme="majorHAnsi" w:hAnsiTheme="majorHAnsi" w:cstheme="majorHAnsi"/>
          <w:lang w:val="en-GB"/>
        </w:rPr>
        <w:t xml:space="preserve">These visualisations provide the best method of validating the integrity and value of the topic model. Based on prior knowledge of an article’s content or an author’s </w:t>
      </w:r>
      <w:r w:rsidR="00146984">
        <w:rPr>
          <w:rFonts w:asciiTheme="majorHAnsi" w:hAnsiTheme="majorHAnsi" w:cstheme="majorHAnsi"/>
          <w:lang w:val="en-GB"/>
        </w:rPr>
        <w:t>oeuvre</w:t>
      </w:r>
      <w:r w:rsidRPr="00003845">
        <w:rPr>
          <w:rFonts w:asciiTheme="majorHAnsi" w:hAnsiTheme="majorHAnsi" w:cstheme="majorHAnsi"/>
          <w:lang w:val="en-GB"/>
        </w:rPr>
        <w:t xml:space="preserve">, the researcher may predict </w:t>
      </w:r>
      <w:del w:id="134" w:author="Michael Healy" w:date="2025-09-08T16:07:00Z">
        <w:r w:rsidRPr="00003845" w:rsidDel="00A3328F">
          <w:rPr>
            <w:rFonts w:asciiTheme="majorHAnsi" w:hAnsiTheme="majorHAnsi" w:cstheme="majorHAnsi"/>
            <w:lang w:val="en-GB"/>
          </w:rPr>
          <w:delText xml:space="preserve">what </w:delText>
        </w:r>
      </w:del>
      <w:ins w:id="135" w:author="Michael Healy" w:date="2025-09-08T16:07:00Z">
        <w:r w:rsidR="00A3328F">
          <w:rPr>
            <w:rFonts w:asciiTheme="majorHAnsi" w:hAnsiTheme="majorHAnsi" w:cstheme="majorHAnsi"/>
            <w:lang w:val="en-GB"/>
          </w:rPr>
          <w:t>the</w:t>
        </w:r>
        <w:r w:rsidR="00A3328F" w:rsidRPr="00003845">
          <w:rPr>
            <w:rFonts w:asciiTheme="majorHAnsi" w:hAnsiTheme="majorHAnsi" w:cstheme="majorHAnsi"/>
            <w:lang w:val="en-GB"/>
          </w:rPr>
          <w:t xml:space="preserve"> </w:t>
        </w:r>
      </w:ins>
      <w:r w:rsidRPr="00003845">
        <w:rPr>
          <w:rFonts w:asciiTheme="majorHAnsi" w:hAnsiTheme="majorHAnsi" w:cstheme="majorHAnsi"/>
          <w:lang w:val="en-GB"/>
        </w:rPr>
        <w:t xml:space="preserve">topic proportions they expect to be illustrated in the visualisation. Aberrant results can then be investigated to refine how the topics are understood and described, </w:t>
      </w:r>
      <w:del w:id="136" w:author="Michael Healy" w:date="2025-09-08T16:08:00Z">
        <w:r w:rsidRPr="00003845" w:rsidDel="00A3328F">
          <w:rPr>
            <w:rFonts w:asciiTheme="majorHAnsi" w:hAnsiTheme="majorHAnsi" w:cstheme="majorHAnsi"/>
            <w:lang w:val="en-GB"/>
          </w:rPr>
          <w:delText>or</w:delText>
        </w:r>
        <w:r w:rsidR="00146984" w:rsidDel="00A3328F">
          <w:rPr>
            <w:rFonts w:asciiTheme="majorHAnsi" w:hAnsiTheme="majorHAnsi" w:cstheme="majorHAnsi"/>
            <w:lang w:val="en-GB"/>
          </w:rPr>
          <w:delText>,</w:delText>
        </w:r>
        <w:r w:rsidRPr="00003845" w:rsidDel="00A3328F">
          <w:rPr>
            <w:rFonts w:asciiTheme="majorHAnsi" w:hAnsiTheme="majorHAnsi" w:cstheme="majorHAnsi"/>
            <w:lang w:val="en-GB"/>
          </w:rPr>
          <w:delText xml:space="preserve"> in extreme cases, </w:delText>
        </w:r>
      </w:del>
      <w:ins w:id="137" w:author="Michael Healy" w:date="2025-09-08T16:08:00Z">
        <w:r w:rsidR="00A3328F">
          <w:rPr>
            <w:rFonts w:asciiTheme="majorHAnsi" w:hAnsiTheme="majorHAnsi" w:cstheme="majorHAnsi"/>
            <w:lang w:val="en-GB"/>
          </w:rPr>
          <w:t xml:space="preserve">identify errors in data collection or processing, </w:t>
        </w:r>
        <w:r w:rsidR="00A3328F" w:rsidRPr="00003845">
          <w:rPr>
            <w:rFonts w:asciiTheme="majorHAnsi" w:hAnsiTheme="majorHAnsi" w:cstheme="majorHAnsi"/>
            <w:lang w:val="en-GB"/>
          </w:rPr>
          <w:t>or</w:t>
        </w:r>
        <w:r w:rsidR="00A3328F">
          <w:rPr>
            <w:rFonts w:asciiTheme="majorHAnsi" w:hAnsiTheme="majorHAnsi" w:cstheme="majorHAnsi"/>
            <w:lang w:val="en-GB"/>
          </w:rPr>
          <w:t>,</w:t>
        </w:r>
        <w:r w:rsidR="00A3328F" w:rsidRPr="00003845">
          <w:rPr>
            <w:rFonts w:asciiTheme="majorHAnsi" w:hAnsiTheme="majorHAnsi" w:cstheme="majorHAnsi"/>
            <w:lang w:val="en-GB"/>
          </w:rPr>
          <w:t xml:space="preserve"> in extreme cases, </w:t>
        </w:r>
      </w:ins>
      <w:r w:rsidR="00146984">
        <w:rPr>
          <w:rFonts w:asciiTheme="majorHAnsi" w:hAnsiTheme="majorHAnsi" w:cstheme="majorHAnsi"/>
          <w:lang w:val="en-GB"/>
        </w:rPr>
        <w:t>question</w:t>
      </w:r>
      <w:r w:rsidRPr="00003845">
        <w:rPr>
          <w:rFonts w:asciiTheme="majorHAnsi" w:hAnsiTheme="majorHAnsi" w:cstheme="majorHAnsi"/>
          <w:lang w:val="en-GB"/>
        </w:rPr>
        <w:t xml:space="preserve"> the </w:t>
      </w:r>
      <w:del w:id="138" w:author="Michael Healy" w:date="2025-09-08T16:08:00Z">
        <w:r w:rsidRPr="00003845" w:rsidDel="00A3328F">
          <w:rPr>
            <w:rFonts w:asciiTheme="majorHAnsi" w:hAnsiTheme="majorHAnsi" w:cstheme="majorHAnsi"/>
            <w:lang w:val="en-GB"/>
          </w:rPr>
          <w:delText xml:space="preserve">basic </w:delText>
        </w:r>
      </w:del>
      <w:r w:rsidRPr="00003845">
        <w:rPr>
          <w:rFonts w:asciiTheme="majorHAnsi" w:hAnsiTheme="majorHAnsi" w:cstheme="majorHAnsi"/>
          <w:lang w:val="en-GB"/>
        </w:rPr>
        <w:t>validity of the model.</w:t>
      </w:r>
    </w:p>
    <w:p w14:paraId="4DFF1D8B" w14:textId="77777777" w:rsidR="00EA0F04" w:rsidRPr="00003845" w:rsidRDefault="00000000" w:rsidP="005A6EE0">
      <w:pPr>
        <w:pStyle w:val="Heading1"/>
        <w:rPr>
          <w:rFonts w:cstheme="majorHAnsi"/>
          <w:szCs w:val="24"/>
          <w:lang w:val="en-GB"/>
        </w:rPr>
      </w:pPr>
      <w:bookmarkStart w:id="139" w:name="results"/>
      <w:bookmarkEnd w:id="117"/>
      <w:bookmarkEnd w:id="120"/>
      <w:bookmarkEnd w:id="127"/>
      <w:r w:rsidRPr="00003845">
        <w:rPr>
          <w:rFonts w:cstheme="majorHAnsi"/>
          <w:szCs w:val="24"/>
          <w:lang w:val="en-GB"/>
        </w:rPr>
        <w:lastRenderedPageBreak/>
        <w:t>Results</w:t>
      </w:r>
    </w:p>
    <w:p w14:paraId="4F1D2C3F" w14:textId="69DFEA7A" w:rsidR="00EA0F04" w:rsidRPr="00003845" w:rsidRDefault="00000000" w:rsidP="005A6EE0">
      <w:pPr>
        <w:pStyle w:val="Heading2"/>
        <w:rPr>
          <w:rFonts w:cstheme="majorHAnsi"/>
          <w:szCs w:val="24"/>
          <w:lang w:val="en-GB"/>
        </w:rPr>
      </w:pPr>
      <w:bookmarkStart w:id="140" w:name="nine-topics-in-30-years-of-cdi"/>
      <w:r w:rsidRPr="00003845">
        <w:rPr>
          <w:rFonts w:cstheme="majorHAnsi"/>
          <w:szCs w:val="24"/>
          <w:lang w:val="en-GB"/>
        </w:rPr>
        <w:t xml:space="preserve">Nine </w:t>
      </w:r>
      <w:r w:rsidR="00E70D7F">
        <w:rPr>
          <w:rFonts w:cstheme="majorHAnsi"/>
          <w:szCs w:val="24"/>
          <w:lang w:val="en-GB"/>
        </w:rPr>
        <w:t>T</w:t>
      </w:r>
      <w:r w:rsidRPr="00003845">
        <w:rPr>
          <w:rFonts w:cstheme="majorHAnsi"/>
          <w:szCs w:val="24"/>
          <w:lang w:val="en-GB"/>
        </w:rPr>
        <w:t xml:space="preserve">opics in 30 years of </w:t>
      </w:r>
      <w:del w:id="141" w:author="Michael Healy" w:date="2025-09-08T16:08:00Z">
        <w:r w:rsidRPr="00A3328F" w:rsidDel="00A3328F">
          <w:rPr>
            <w:rFonts w:cstheme="majorHAnsi"/>
            <w:i/>
            <w:iCs/>
            <w:szCs w:val="24"/>
            <w:lang w:val="en-GB"/>
            <w:rPrChange w:id="142" w:author="Michael Healy" w:date="2025-09-08T16:08:00Z">
              <w:rPr>
                <w:rFonts w:cstheme="majorHAnsi"/>
                <w:szCs w:val="24"/>
                <w:lang w:val="en-GB"/>
              </w:rPr>
            </w:rPrChange>
          </w:rPr>
          <w:delText>CDI</w:delText>
        </w:r>
      </w:del>
      <w:ins w:id="143" w:author="Michael Healy" w:date="2025-09-08T16:08:00Z">
        <w:r w:rsidR="00A3328F">
          <w:rPr>
            <w:rFonts w:cstheme="majorHAnsi"/>
            <w:i/>
            <w:iCs/>
            <w:szCs w:val="24"/>
            <w:lang w:val="en-GB"/>
          </w:rPr>
          <w:t>Career Development International</w:t>
        </w:r>
      </w:ins>
    </w:p>
    <w:p w14:paraId="2D37430E" w14:textId="4DEAA175"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Our STM of 1186 articles </w:t>
      </w:r>
      <w:r w:rsidRPr="00146984">
        <w:rPr>
          <w:rFonts w:asciiTheme="majorHAnsi" w:hAnsiTheme="majorHAnsi" w:cstheme="majorHAnsi"/>
          <w:lang w:val="en-GB"/>
        </w:rPr>
        <w:t xml:space="preserve">published in </w:t>
      </w:r>
      <w:r w:rsidRPr="00A3328F">
        <w:rPr>
          <w:rFonts w:asciiTheme="majorHAnsi" w:hAnsiTheme="majorHAnsi" w:cstheme="majorHAnsi"/>
          <w:i/>
          <w:iCs/>
          <w:lang w:val="en-GB"/>
          <w:rPrChange w:id="144" w:author="Michael Healy" w:date="2025-09-08T16:09:00Z">
            <w:rPr>
              <w:rFonts w:asciiTheme="majorHAnsi" w:hAnsiTheme="majorHAnsi" w:cstheme="majorHAnsi"/>
              <w:lang w:val="en-GB"/>
            </w:rPr>
          </w:rPrChange>
        </w:rPr>
        <w:t>CDI</w:t>
      </w:r>
      <w:r w:rsidRPr="00146984">
        <w:rPr>
          <w:rFonts w:asciiTheme="majorHAnsi" w:hAnsiTheme="majorHAnsi" w:cstheme="majorHAnsi"/>
          <w:lang w:val="en-GB"/>
        </w:rPr>
        <w:t xml:space="preserve"> from</w:t>
      </w:r>
      <w:r w:rsidRPr="00003845">
        <w:rPr>
          <w:rFonts w:asciiTheme="majorHAnsi" w:hAnsiTheme="majorHAnsi" w:cstheme="majorHAnsi"/>
          <w:lang w:val="en-GB"/>
        </w:rPr>
        <w:t xml:space="preserve"> </w:t>
      </w:r>
      <w:del w:id="145" w:author="Michael Healy" w:date="2025-09-08T16:09:00Z">
        <w:r w:rsidR="00146984" w:rsidDel="00A3328F">
          <w:rPr>
            <w:rFonts w:asciiTheme="majorHAnsi" w:hAnsiTheme="majorHAnsi" w:cstheme="majorHAnsi"/>
            <w:lang w:val="en-GB"/>
          </w:rPr>
          <w:delText>1</w:delText>
        </w:r>
        <w:r w:rsidR="00146984" w:rsidRPr="00146984" w:rsidDel="00A3328F">
          <w:rPr>
            <w:rFonts w:asciiTheme="majorHAnsi" w:hAnsiTheme="majorHAnsi" w:cstheme="majorHAnsi"/>
            <w:vertAlign w:val="superscript"/>
            <w:lang w:val="en-GB"/>
          </w:rPr>
          <w:delText>st</w:delText>
        </w:r>
        <w:r w:rsidR="00146984" w:rsidDel="00A3328F">
          <w:rPr>
            <w:rFonts w:asciiTheme="majorHAnsi" w:hAnsiTheme="majorHAnsi" w:cstheme="majorHAnsi"/>
            <w:lang w:val="en-GB"/>
          </w:rPr>
          <w:delText xml:space="preserve"> </w:delText>
        </w:r>
      </w:del>
      <w:r w:rsidR="00146984">
        <w:rPr>
          <w:rFonts w:asciiTheme="majorHAnsi" w:hAnsiTheme="majorHAnsi" w:cstheme="majorHAnsi"/>
          <w:lang w:val="en-GB"/>
        </w:rPr>
        <w:t xml:space="preserve">January </w:t>
      </w:r>
      <w:r w:rsidRPr="00003845">
        <w:rPr>
          <w:rFonts w:asciiTheme="majorHAnsi" w:hAnsiTheme="majorHAnsi" w:cstheme="majorHAnsi"/>
          <w:lang w:val="en-GB"/>
        </w:rPr>
        <w:t>1996 to</w:t>
      </w:r>
      <w:ins w:id="146" w:author="Michael Healy" w:date="2025-09-08T16:09:00Z">
        <w:r w:rsidR="00A3328F">
          <w:rPr>
            <w:rFonts w:asciiTheme="majorHAnsi" w:hAnsiTheme="majorHAnsi" w:cstheme="majorHAnsi"/>
            <w:lang w:val="en-GB"/>
          </w:rPr>
          <w:t xml:space="preserve"> </w:t>
        </w:r>
      </w:ins>
      <w:del w:id="147" w:author="Michael Healy" w:date="2025-09-08T16:09:00Z">
        <w:r w:rsidRPr="00003845" w:rsidDel="00A3328F">
          <w:rPr>
            <w:rFonts w:asciiTheme="majorHAnsi" w:hAnsiTheme="majorHAnsi" w:cstheme="majorHAnsi"/>
            <w:lang w:val="en-GB"/>
          </w:rPr>
          <w:delText xml:space="preserve"> </w:delText>
        </w:r>
        <w:r w:rsidR="00146984" w:rsidDel="00A3328F">
          <w:rPr>
            <w:rFonts w:asciiTheme="majorHAnsi" w:hAnsiTheme="majorHAnsi" w:cstheme="majorHAnsi"/>
            <w:lang w:val="en-GB"/>
          </w:rPr>
          <w:delText>30</w:delText>
        </w:r>
        <w:r w:rsidR="00146984" w:rsidRPr="00146984" w:rsidDel="00A3328F">
          <w:rPr>
            <w:rFonts w:asciiTheme="majorHAnsi" w:hAnsiTheme="majorHAnsi" w:cstheme="majorHAnsi"/>
            <w:vertAlign w:val="superscript"/>
            <w:lang w:val="en-GB"/>
          </w:rPr>
          <w:delText>th</w:delText>
        </w:r>
        <w:r w:rsidR="00146984" w:rsidDel="00A3328F">
          <w:rPr>
            <w:rFonts w:asciiTheme="majorHAnsi" w:hAnsiTheme="majorHAnsi" w:cstheme="majorHAnsi"/>
            <w:lang w:val="en-GB"/>
          </w:rPr>
          <w:delText xml:space="preserve"> </w:delText>
        </w:r>
      </w:del>
      <w:r w:rsidR="00146984">
        <w:rPr>
          <w:rFonts w:asciiTheme="majorHAnsi" w:hAnsiTheme="majorHAnsi" w:cstheme="majorHAnsi"/>
          <w:lang w:val="en-GB"/>
        </w:rPr>
        <w:t xml:space="preserve">June </w:t>
      </w:r>
      <w:r w:rsidRPr="00003845">
        <w:rPr>
          <w:rFonts w:asciiTheme="majorHAnsi" w:hAnsiTheme="majorHAnsi" w:cstheme="majorHAnsi"/>
          <w:lang w:val="en-GB"/>
        </w:rPr>
        <w:t>2025 illustrates nine distinct topics in the research, as named and described below. The names and descriptions were not computationally created by the STM itself</w:t>
      </w:r>
      <w:r w:rsidR="00146984">
        <w:rPr>
          <w:rFonts w:asciiTheme="majorHAnsi" w:hAnsiTheme="majorHAnsi" w:cstheme="majorHAnsi"/>
          <w:lang w:val="en-GB"/>
        </w:rPr>
        <w:t>;</w:t>
      </w:r>
      <w:r w:rsidRPr="00003845">
        <w:rPr>
          <w:rFonts w:asciiTheme="majorHAnsi" w:hAnsiTheme="majorHAnsi" w:cstheme="majorHAnsi"/>
          <w:lang w:val="en-GB"/>
        </w:rPr>
        <w:t xml:space="preserve"> they are qualitative interpretations of the topics by the authors. The keywords</w:t>
      </w:r>
      <w:del w:id="148" w:author="Michael Healy" w:date="2025-09-08T16:09:00Z">
        <w:r w:rsidRPr="00003845" w:rsidDel="00A3328F">
          <w:rPr>
            <w:rFonts w:asciiTheme="majorHAnsi" w:hAnsiTheme="majorHAnsi" w:cstheme="majorHAnsi"/>
            <w:lang w:val="en-GB"/>
          </w:rPr>
          <w:delText xml:space="preserve"> and representative texts</w:delText>
        </w:r>
      </w:del>
      <w:r w:rsidRPr="00003845">
        <w:rPr>
          <w:rFonts w:asciiTheme="majorHAnsi" w:hAnsiTheme="majorHAnsi" w:cstheme="majorHAnsi"/>
          <w:lang w:val="en-GB"/>
        </w:rPr>
        <w:t xml:space="preserve"> for each topic, which informed the names and summaries below, are presented in </w:t>
      </w:r>
      <w:r w:rsidR="009E4622" w:rsidRPr="00003845">
        <w:rPr>
          <w:rFonts w:asciiTheme="majorHAnsi" w:hAnsiTheme="majorHAnsi" w:cstheme="majorHAnsi"/>
          <w:lang w:val="en-GB"/>
        </w:rPr>
        <w:t>T</w:t>
      </w:r>
      <w:r w:rsidRPr="00003845">
        <w:rPr>
          <w:rFonts w:asciiTheme="majorHAnsi" w:hAnsiTheme="majorHAnsi" w:cstheme="majorHAnsi"/>
          <w:lang w:val="en-GB"/>
        </w:rPr>
        <w:t xml:space="preserve">able </w:t>
      </w:r>
      <w:r w:rsidR="009E4622" w:rsidRPr="00003845">
        <w:rPr>
          <w:rFonts w:asciiTheme="majorHAnsi" w:hAnsiTheme="majorHAnsi" w:cstheme="majorHAnsi"/>
          <w:lang w:val="en-GB"/>
        </w:rPr>
        <w:t>I</w:t>
      </w:r>
      <w:r w:rsidRPr="00003845">
        <w:rPr>
          <w:rFonts w:asciiTheme="majorHAnsi" w:hAnsiTheme="majorHAnsi" w:cstheme="majorHAnsi"/>
          <w:lang w:val="en-GB"/>
        </w:rPr>
        <w:t>.</w:t>
      </w:r>
    </w:p>
    <w:p w14:paraId="3C144594" w14:textId="4618BAE5" w:rsidR="00EA0F04" w:rsidRPr="00003845" w:rsidRDefault="00000000" w:rsidP="005A6EE0">
      <w:pPr>
        <w:pStyle w:val="Heading3"/>
        <w:rPr>
          <w:rFonts w:cstheme="majorHAnsi"/>
          <w:lang w:val="en-GB"/>
        </w:rPr>
      </w:pPr>
      <w:bookmarkStart w:id="149" w:name="X3819dfc66983730755e589384ff906a251a87bb"/>
      <w:r w:rsidRPr="00003845">
        <w:rPr>
          <w:rFonts w:cstheme="majorHAnsi"/>
          <w:lang w:val="en-GB"/>
        </w:rPr>
        <w:t xml:space="preserve">Topic 1: </w:t>
      </w:r>
      <w:ins w:id="150" w:author="Michael Healy" w:date="2025-09-09T07:07:00Z">
        <w:r w:rsidR="00562C1B" w:rsidRPr="00562C1B">
          <w:rPr>
            <w:rFonts w:cstheme="majorHAnsi"/>
            <w:lang w:val="en-GB"/>
          </w:rPr>
          <w:t>Sustainable, protean, boundaryless, and women's careers</w:t>
        </w:r>
      </w:ins>
      <w:del w:id="151" w:author="Michael Healy" w:date="2025-09-09T07:07:00Z">
        <w:r w:rsidRPr="00003845" w:rsidDel="00562C1B">
          <w:rPr>
            <w:rFonts w:cstheme="majorHAnsi"/>
            <w:lang w:val="en-GB"/>
          </w:rPr>
          <w:delText>Women’s careers and sustainable development</w:delText>
        </w:r>
      </w:del>
    </w:p>
    <w:p w14:paraId="70BE2245" w14:textId="77777777" w:rsidR="00EA0F04" w:rsidRPr="00003845" w:rsidRDefault="00000000" w:rsidP="00203AFF">
      <w:pPr>
        <w:pStyle w:val="FirstParagraph"/>
        <w:ind w:firstLine="0"/>
        <w:rPr>
          <w:rFonts w:asciiTheme="majorHAnsi" w:hAnsiTheme="majorHAnsi" w:cstheme="majorHAnsi"/>
          <w:lang w:val="en-GB"/>
        </w:rPr>
      </w:pPr>
      <w:commentRangeStart w:id="152"/>
      <w:r w:rsidRPr="00003845">
        <w:rPr>
          <w:rFonts w:asciiTheme="majorHAnsi" w:hAnsiTheme="majorHAnsi" w:cstheme="majorHAnsi"/>
          <w:lang w:val="en-GB"/>
        </w:rPr>
        <w:t xml:space="preserve">This </w:t>
      </w:r>
      <w:commentRangeEnd w:id="152"/>
      <w:r w:rsidR="00562C1B">
        <w:rPr>
          <w:rStyle w:val="CommentReference"/>
        </w:rPr>
        <w:commentReference w:id="152"/>
      </w:r>
      <w:r w:rsidRPr="00003845">
        <w:rPr>
          <w:rFonts w:asciiTheme="majorHAnsi" w:hAnsiTheme="majorHAnsi" w:cstheme="majorHAnsi"/>
          <w:lang w:val="en-GB"/>
        </w:rPr>
        <w:t>topic explores the career experiences of women across cultural and professional settings with a focus on sustainable career development. It investigates barriers such as gender norms, motherhood, and migration, alongside strategies women use to build authentic and adaptable careers. Concepts like protean and boundaryless careers help explain women’s self-directed career paths. Research includes studies of entrepreneurs, academics, and professionals in diverse regions. The role of identity, social capital, and language is examined. This area supports efforts to promote gender equality and develop policies that enable women’s long-term career success and fulfilment.</w:t>
      </w:r>
    </w:p>
    <w:p w14:paraId="4935934C" w14:textId="77777777" w:rsidR="00EA0F04" w:rsidRPr="00003845" w:rsidRDefault="00000000" w:rsidP="005A6EE0">
      <w:pPr>
        <w:pStyle w:val="Heading3"/>
        <w:rPr>
          <w:rFonts w:cstheme="majorHAnsi"/>
          <w:lang w:val="en-GB"/>
        </w:rPr>
      </w:pPr>
      <w:bookmarkStart w:id="153" w:name="X338e123e44199a3d045c2d8335f8884f2b3e33a"/>
      <w:bookmarkEnd w:id="149"/>
      <w:r w:rsidRPr="00003845">
        <w:rPr>
          <w:rFonts w:cstheme="majorHAnsi"/>
          <w:lang w:val="en-GB"/>
        </w:rPr>
        <w:t>Topic 2: Job insecurity, engagement, and proactive behaviours</w:t>
      </w:r>
    </w:p>
    <w:p w14:paraId="2760A98C" w14:textId="77777777"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This topic examines how individuals experience job insecurity and actively respond to protect and advance their careers. It highlights how employees take initiative by helping colleagues, voicing ideas, and managing how they are perceived to maintain or improve performance during uncertain times. Personal traits such as resilience and adaptability combine with organisational support to shape these behaviours. The quality of leader relationships influences trust and engagement, which affects career stability. Understanding these dynamics offers insight into how </w:t>
      </w:r>
      <w:r w:rsidRPr="00003845">
        <w:rPr>
          <w:rFonts w:asciiTheme="majorHAnsi" w:hAnsiTheme="majorHAnsi" w:cstheme="majorHAnsi"/>
          <w:lang w:val="en-GB"/>
        </w:rPr>
        <w:lastRenderedPageBreak/>
        <w:t>individuals navigate uncertainty and proactively manage their career development despite challenging work environments.</w:t>
      </w:r>
    </w:p>
    <w:p w14:paraId="425518A8" w14:textId="77777777" w:rsidR="00EA0F04" w:rsidRPr="00003845" w:rsidRDefault="00000000" w:rsidP="005A6EE0">
      <w:pPr>
        <w:pStyle w:val="Heading3"/>
        <w:rPr>
          <w:rFonts w:cstheme="majorHAnsi"/>
          <w:lang w:val="en-GB"/>
        </w:rPr>
      </w:pPr>
      <w:bookmarkStart w:id="154" w:name="Xad7ad1c9a187c26d1fe6d9c4ccde77f542a9e5f"/>
      <w:bookmarkEnd w:id="153"/>
      <w:r w:rsidRPr="00003845">
        <w:rPr>
          <w:rFonts w:cstheme="majorHAnsi"/>
          <w:lang w:val="en-GB"/>
        </w:rPr>
        <w:t>Topic 3: Work-family dynamics and well-being</w:t>
      </w:r>
    </w:p>
    <w:p w14:paraId="559FB2BB" w14:textId="77777777"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This topic examines how individuals balance work and family roles and the impact on their well-being and career outcomes. It explores how conflicts between work and family can lead to burnout, emotional exhaustion, and decreased motivation, while positive interactions can enhance satisfaction and engagement. Personal factors like age, support from supervisors, and mindfulness influence these experiences. The effects often extend beyond the individual to their family life. Understanding these dynamics helps individuals and organisations create strategies to manage work-life balance, reduce stress, and support long-term career success and personal well-being.</w:t>
      </w:r>
    </w:p>
    <w:p w14:paraId="6A9897A2" w14:textId="77777777" w:rsidR="00EA0F04" w:rsidRPr="00003845" w:rsidRDefault="00000000" w:rsidP="005A6EE0">
      <w:pPr>
        <w:pStyle w:val="Heading3"/>
        <w:rPr>
          <w:rFonts w:cstheme="majorHAnsi"/>
          <w:lang w:val="en-GB"/>
        </w:rPr>
      </w:pPr>
      <w:bookmarkStart w:id="155" w:name="Xfd860fa7ebe0668bd79c4a118d6c358c0778487"/>
      <w:bookmarkEnd w:id="154"/>
      <w:r w:rsidRPr="00003845">
        <w:rPr>
          <w:rFonts w:cstheme="majorHAnsi"/>
          <w:lang w:val="en-GB"/>
        </w:rPr>
        <w:t>Topic 4: Recruitment and talent management</w:t>
      </w:r>
    </w:p>
    <w:p w14:paraId="7AFE0AAC" w14:textId="270A7DA5"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This topic explores how individuals experience recruitment and talent development in diverse and evolving labour markets. It examines how people engage with organisational processes, decision-making, and training programmes designed to support their integration and development. Additionally, it focuses on the challenges faced by diverse groups such as veterans, displaced workers, and employees in Small and Medium Enterprises </w:t>
      </w:r>
      <w:del w:id="156" w:author="Michael Healy" w:date="2025-09-08T16:10:00Z">
        <w:r w:rsidRPr="00003845" w:rsidDel="00A3328F">
          <w:rPr>
            <w:rFonts w:asciiTheme="majorHAnsi" w:hAnsiTheme="majorHAnsi" w:cstheme="majorHAnsi"/>
            <w:lang w:val="en-GB"/>
          </w:rPr>
          <w:delText xml:space="preserve">(SMEs) </w:delText>
        </w:r>
      </w:del>
      <w:r w:rsidRPr="00003845">
        <w:rPr>
          <w:rFonts w:asciiTheme="majorHAnsi" w:hAnsiTheme="majorHAnsi" w:cstheme="majorHAnsi"/>
          <w:lang w:val="en-GB"/>
        </w:rPr>
        <w:t>as they navigate hiring and career growth opportunities. It also considers how individuals balance immediate job demands with long-term career goals. Insights help individuals understand and adapt to recruitment practices that promote inclusion, skill-building, and career advancement.</w:t>
      </w:r>
    </w:p>
    <w:p w14:paraId="7EEC6D1B" w14:textId="77777777" w:rsidR="00EA0F04" w:rsidRPr="00003845" w:rsidRDefault="00000000" w:rsidP="005A6EE0">
      <w:pPr>
        <w:pStyle w:val="Heading3"/>
        <w:rPr>
          <w:rFonts w:cstheme="majorHAnsi"/>
          <w:lang w:val="en-GB"/>
        </w:rPr>
      </w:pPr>
      <w:bookmarkStart w:id="157" w:name="topic-5-leadership-and-career-change"/>
      <w:bookmarkEnd w:id="155"/>
      <w:r w:rsidRPr="00003845">
        <w:rPr>
          <w:rFonts w:cstheme="majorHAnsi"/>
          <w:lang w:val="en-GB"/>
        </w:rPr>
        <w:t>Topic 5: Leadership and career change</w:t>
      </w:r>
    </w:p>
    <w:p w14:paraId="4F229221" w14:textId="77777777"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This topic explores how individuals, especially leaders and professionals, navigate career transitions and adapt to organisational change. It focuses on personal development through </w:t>
      </w:r>
      <w:r w:rsidRPr="00003845">
        <w:rPr>
          <w:rFonts w:asciiTheme="majorHAnsi" w:hAnsiTheme="majorHAnsi" w:cstheme="majorHAnsi"/>
          <w:lang w:val="en-GB"/>
        </w:rPr>
        <w:lastRenderedPageBreak/>
        <w:t>executive coaching, targeted assessments, and leadership programmes that prepare them for new roles and challenges. The impact of unexpected career shocks and the need for proactive change management are highlighted. Ethical leadership and cultural awareness play important roles in these processes. By understanding these experiences, individuals can build resilience and effectively manage their career growth while contributing to organisational success in dynamic environments.</w:t>
      </w:r>
    </w:p>
    <w:p w14:paraId="7C4CD66C" w14:textId="77777777" w:rsidR="00EA0F04" w:rsidRPr="00003845" w:rsidRDefault="00000000" w:rsidP="005A6EE0">
      <w:pPr>
        <w:pStyle w:val="Heading3"/>
        <w:rPr>
          <w:rFonts w:cstheme="majorHAnsi"/>
          <w:lang w:val="en-GB"/>
        </w:rPr>
      </w:pPr>
      <w:bookmarkStart w:id="158" w:name="Xce9c21a129994ff73cfa2c82c4a8227cd9e1ffc"/>
      <w:bookmarkEnd w:id="157"/>
      <w:r w:rsidRPr="00003845">
        <w:rPr>
          <w:rFonts w:cstheme="majorHAnsi"/>
          <w:lang w:val="en-GB"/>
        </w:rPr>
        <w:t>Topic 6: Graduate employability, job search and career choice</w:t>
      </w:r>
    </w:p>
    <w:p w14:paraId="2ACAF6A8" w14:textId="77777777"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This topic explores how graduates navigate the critical transition from education to the workforce. It looks at how personal factors like academic achievement, extracurricular involvement, personality traits, and generational influences shape their employability and job search strategies. Communication skills and entrepreneurial intentions are important for career success across diverse fields. The role of socio-cultural and educational experiences in shaping career aspirations is also examined. This research provides valuable insights to help graduates build confidence, make informed career choices, and develop skills needed for sustainable, fulfilling careers.</w:t>
      </w:r>
    </w:p>
    <w:p w14:paraId="4765439A" w14:textId="77777777" w:rsidR="00EA0F04" w:rsidRPr="00003845" w:rsidRDefault="00000000" w:rsidP="005A6EE0">
      <w:pPr>
        <w:pStyle w:val="Heading3"/>
        <w:rPr>
          <w:rFonts w:cstheme="majorHAnsi"/>
          <w:lang w:val="en-GB"/>
        </w:rPr>
      </w:pPr>
      <w:bookmarkStart w:id="159" w:name="X76b5381e79d949f002631d4084751476e9e95e8"/>
      <w:bookmarkEnd w:id="158"/>
      <w:r w:rsidRPr="00003845">
        <w:rPr>
          <w:rFonts w:cstheme="majorHAnsi"/>
          <w:lang w:val="en-GB"/>
        </w:rPr>
        <w:t>Topic 7: Mentoring, relationships, and career development</w:t>
      </w:r>
    </w:p>
    <w:p w14:paraId="12DF4A1B" w14:textId="77777777"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This topic examines how individuals use mentoring relationships to support their career growth, learning, and professional identity development. It explores both formal and informal mentoring, focusing on the roles of mentors and protégés in providing guidance, emotional support, and skill development opportunities. The quality of these relationships influences career progression and personal growth. Challenges like maintaining commitment and managing potential conflicts are also addressed. Additionally, mentoring benefits mentors through expanded networks and self-</w:t>
      </w:r>
      <w:r w:rsidRPr="00003845">
        <w:rPr>
          <w:rFonts w:asciiTheme="majorHAnsi" w:hAnsiTheme="majorHAnsi" w:cstheme="majorHAnsi"/>
          <w:lang w:val="en-GB"/>
        </w:rPr>
        <w:lastRenderedPageBreak/>
        <w:t>improvement. Understanding these dynamics helps individuals maximise mentoring opportunities to advance their careers and strengthen their professional skills.</w:t>
      </w:r>
    </w:p>
    <w:p w14:paraId="1B2ABB83" w14:textId="77777777" w:rsidR="00EA0F04" w:rsidRPr="00003845" w:rsidRDefault="00000000" w:rsidP="005A6EE0">
      <w:pPr>
        <w:pStyle w:val="Heading3"/>
        <w:rPr>
          <w:rFonts w:cstheme="majorHAnsi"/>
          <w:lang w:val="en-GB"/>
        </w:rPr>
      </w:pPr>
      <w:bookmarkStart w:id="160" w:name="X433228d0d3870d369205b604c9259020e3200fc"/>
      <w:bookmarkEnd w:id="159"/>
      <w:r w:rsidRPr="00003845">
        <w:rPr>
          <w:rFonts w:cstheme="majorHAnsi"/>
          <w:lang w:val="en-GB"/>
        </w:rPr>
        <w:t>Topic 8: Expatriate careers and international adjustment</w:t>
      </w:r>
    </w:p>
    <w:p w14:paraId="516851ED" w14:textId="77777777"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This topic explores the personal and professional experiences of expatriates and self-initiated expatriates on international assignments. It examines how individuals culturally adjust, find job satisfaction, and develop their careers while working abroad. The role of organisational support, training, and networking in aiding successful transitions is highlighted. Special attention is given to challenges faced by female expatriates and the importance of diversity and inclusion. Understanding these factors helps individuals navigate global mobility, build cultural competence, and shape their career paths. Insights inform policies to enhance expatriate success and career growth through international opportunities.</w:t>
      </w:r>
    </w:p>
    <w:p w14:paraId="2A1BD9ED" w14:textId="77777777" w:rsidR="00EA0F04" w:rsidRPr="00003845" w:rsidRDefault="00000000" w:rsidP="005A6EE0">
      <w:pPr>
        <w:pStyle w:val="Heading3"/>
        <w:rPr>
          <w:rFonts w:cstheme="majorHAnsi"/>
          <w:lang w:val="en-GB"/>
        </w:rPr>
      </w:pPr>
      <w:bookmarkStart w:id="161" w:name="X1de2bd248bbcd22ae58d100d0401df29c070901"/>
      <w:bookmarkEnd w:id="160"/>
      <w:r w:rsidRPr="00003845">
        <w:rPr>
          <w:rFonts w:cstheme="majorHAnsi"/>
          <w:lang w:val="en-GB"/>
        </w:rPr>
        <w:t>Topic 9: Work identity and temporary or precarious employment</w:t>
      </w:r>
    </w:p>
    <w:p w14:paraId="098410FF" w14:textId="77777777"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This topic explores how individuals develop and maintain their professional identity while navigating temporary or insecure employment. It focuses on the personal challenges faced by those with short-term contracts or unstable jobs and how these affect their self-concept and career growth. It considers how work-life balance, organisational connection, and social status influence identity during employment uncertainty. The topic also highlights the experiences of refugees and migrants whose careers are affected by wider social and political contexts. Understanding these perspectives helps individuals manage identity and career development despite precarious work conditions.</w:t>
      </w:r>
    </w:p>
    <w:p w14:paraId="76B25AD7" w14:textId="6578403B" w:rsidR="00EA0F04" w:rsidRPr="00003845" w:rsidRDefault="00203AFF" w:rsidP="005A6EE0">
      <w:pPr>
        <w:pStyle w:val="Heading2"/>
        <w:rPr>
          <w:rFonts w:cstheme="majorHAnsi"/>
          <w:szCs w:val="24"/>
          <w:lang w:val="en-GB"/>
        </w:rPr>
      </w:pPr>
      <w:bookmarkStart w:id="162" w:name="trends-in-topics-over-30-years"/>
      <w:bookmarkEnd w:id="140"/>
      <w:bookmarkEnd w:id="161"/>
      <w:r w:rsidRPr="00003845">
        <w:rPr>
          <w:rFonts w:cstheme="majorHAnsi"/>
          <w:szCs w:val="24"/>
          <w:lang w:val="en-GB"/>
        </w:rPr>
        <w:t>Topic Trends: 1996-2025</w:t>
      </w:r>
    </w:p>
    <w:p w14:paraId="3353CE70" w14:textId="2D806A91"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Figure 1 illustrates trends in the proportion of each topic by year of publication. As is clearly visible</w:t>
      </w:r>
      <w:r w:rsidRPr="00146984">
        <w:rPr>
          <w:rFonts w:asciiTheme="majorHAnsi" w:hAnsiTheme="majorHAnsi" w:cstheme="majorHAnsi"/>
          <w:lang w:val="en-GB"/>
        </w:rPr>
        <w:t xml:space="preserve">, </w:t>
      </w:r>
      <w:r w:rsidRPr="00A3328F">
        <w:rPr>
          <w:rFonts w:asciiTheme="majorHAnsi" w:hAnsiTheme="majorHAnsi" w:cstheme="majorHAnsi"/>
          <w:i/>
          <w:iCs/>
          <w:lang w:val="en-GB"/>
          <w:rPrChange w:id="163" w:author="Michael Healy" w:date="2025-09-08T16:10:00Z">
            <w:rPr>
              <w:rFonts w:asciiTheme="majorHAnsi" w:hAnsiTheme="majorHAnsi" w:cstheme="majorHAnsi"/>
              <w:lang w:val="en-GB"/>
            </w:rPr>
          </w:rPrChange>
        </w:rPr>
        <w:t>CDI</w:t>
      </w:r>
      <w:r w:rsidRPr="00146984">
        <w:rPr>
          <w:rFonts w:asciiTheme="majorHAnsi" w:hAnsiTheme="majorHAnsi" w:cstheme="majorHAnsi"/>
          <w:lang w:val="en-GB"/>
        </w:rPr>
        <w:t>’s</w:t>
      </w:r>
      <w:r w:rsidRPr="00003845">
        <w:rPr>
          <w:rFonts w:asciiTheme="majorHAnsi" w:hAnsiTheme="majorHAnsi" w:cstheme="majorHAnsi"/>
          <w:lang w:val="en-GB"/>
        </w:rPr>
        <w:t xml:space="preserve"> initial focus was on the management of other people’s careers by managers and </w:t>
      </w:r>
      <w:r w:rsidRPr="00003845">
        <w:rPr>
          <w:rFonts w:asciiTheme="majorHAnsi" w:hAnsiTheme="majorHAnsi" w:cstheme="majorHAnsi"/>
          <w:lang w:val="en-GB"/>
        </w:rPr>
        <w:lastRenderedPageBreak/>
        <w:t xml:space="preserve">leaders, with leadership and career change </w:t>
      </w:r>
      <w:ins w:id="164" w:author="Michael Healy" w:date="2025-09-09T07:34:00Z">
        <w:r w:rsidR="00B61844">
          <w:rPr>
            <w:rFonts w:asciiTheme="majorHAnsi" w:hAnsiTheme="majorHAnsi" w:cstheme="majorHAnsi"/>
            <w:lang w:val="en-GB"/>
          </w:rPr>
          <w:t xml:space="preserve">(topic 5) </w:t>
        </w:r>
      </w:ins>
      <w:r w:rsidRPr="00003845">
        <w:rPr>
          <w:rFonts w:asciiTheme="majorHAnsi" w:hAnsiTheme="majorHAnsi" w:cstheme="majorHAnsi"/>
          <w:lang w:val="en-GB"/>
        </w:rPr>
        <w:t xml:space="preserve">and recruitment and talent management </w:t>
      </w:r>
      <w:ins w:id="165" w:author="Michael Healy" w:date="2025-09-09T07:34:00Z">
        <w:r w:rsidR="00B61844">
          <w:rPr>
            <w:rFonts w:asciiTheme="majorHAnsi" w:hAnsiTheme="majorHAnsi" w:cstheme="majorHAnsi"/>
            <w:lang w:val="en-GB"/>
          </w:rPr>
          <w:t xml:space="preserve">(topic 4) </w:t>
        </w:r>
      </w:ins>
      <w:r w:rsidRPr="00003845">
        <w:rPr>
          <w:rFonts w:asciiTheme="majorHAnsi" w:hAnsiTheme="majorHAnsi" w:cstheme="majorHAnsi"/>
          <w:lang w:val="en-GB"/>
        </w:rPr>
        <w:t xml:space="preserve">being the most studied topics for the first seven years. However, this focus receded </w:t>
      </w:r>
      <w:del w:id="166" w:author="Michael Healy" w:date="2025-09-08T16:10:00Z">
        <w:r w:rsidRPr="00003845" w:rsidDel="00A3328F">
          <w:rPr>
            <w:rFonts w:asciiTheme="majorHAnsi" w:hAnsiTheme="majorHAnsi" w:cstheme="majorHAnsi"/>
            <w:lang w:val="en-GB"/>
          </w:rPr>
          <w:delText xml:space="preserve">rapidly </w:delText>
        </w:r>
      </w:del>
      <w:ins w:id="167" w:author="Michael Healy" w:date="2025-09-08T16:10:00Z">
        <w:r w:rsidR="00A3328F">
          <w:rPr>
            <w:rFonts w:asciiTheme="majorHAnsi" w:hAnsiTheme="majorHAnsi" w:cstheme="majorHAnsi"/>
            <w:lang w:val="en-GB"/>
          </w:rPr>
          <w:t>over the first five years of the journal, to be</w:t>
        </w:r>
        <w:r w:rsidR="00A3328F" w:rsidRPr="00003845">
          <w:rPr>
            <w:rFonts w:asciiTheme="majorHAnsi" w:hAnsiTheme="majorHAnsi" w:cstheme="majorHAnsi"/>
            <w:lang w:val="en-GB"/>
          </w:rPr>
          <w:t xml:space="preserve"> </w:t>
        </w:r>
      </w:ins>
      <w:del w:id="168" w:author="Michael Healy" w:date="2025-09-08T16:10:00Z">
        <w:r w:rsidRPr="00003845" w:rsidDel="00A3328F">
          <w:rPr>
            <w:rFonts w:asciiTheme="majorHAnsi" w:hAnsiTheme="majorHAnsi" w:cstheme="majorHAnsi"/>
            <w:lang w:val="en-GB"/>
          </w:rPr>
          <w:delText xml:space="preserve">and was </w:delText>
        </w:r>
      </w:del>
      <w:r w:rsidRPr="00003845">
        <w:rPr>
          <w:rFonts w:asciiTheme="majorHAnsi" w:hAnsiTheme="majorHAnsi" w:cstheme="majorHAnsi"/>
          <w:lang w:val="en-GB"/>
        </w:rPr>
        <w:t>overtaken in the early 2000s by scholarship focused more on worker</w:t>
      </w:r>
      <w:ins w:id="169" w:author="Michael Healy" w:date="2025-09-09T07:36:00Z">
        <w:r w:rsidR="00B61844">
          <w:rPr>
            <w:rFonts w:asciiTheme="majorHAnsi" w:hAnsiTheme="majorHAnsi" w:cstheme="majorHAnsi"/>
            <w:lang w:val="en-GB"/>
          </w:rPr>
          <w:t>s’ or students’</w:t>
        </w:r>
      </w:ins>
      <w:r w:rsidRPr="00003845">
        <w:rPr>
          <w:rFonts w:asciiTheme="majorHAnsi" w:hAnsiTheme="majorHAnsi" w:cstheme="majorHAnsi"/>
          <w:lang w:val="en-GB"/>
        </w:rPr>
        <w:t xml:space="preserve"> characteristics, needs, dynamics, and agency, such as </w:t>
      </w:r>
      <w:del w:id="170" w:author="Michael Healy" w:date="2025-09-09T07:35:00Z">
        <w:r w:rsidRPr="00003845" w:rsidDel="00B61844">
          <w:rPr>
            <w:rFonts w:asciiTheme="majorHAnsi" w:hAnsiTheme="majorHAnsi" w:cstheme="majorHAnsi"/>
            <w:lang w:val="en-GB"/>
          </w:rPr>
          <w:delText xml:space="preserve">women’s </w:delText>
        </w:r>
      </w:del>
      <w:ins w:id="171" w:author="Michael Healy" w:date="2025-09-09T07:35:00Z">
        <w:r w:rsidR="00B61844">
          <w:rPr>
            <w:rFonts w:asciiTheme="majorHAnsi" w:hAnsiTheme="majorHAnsi" w:cstheme="majorHAnsi"/>
            <w:lang w:val="en-GB"/>
          </w:rPr>
          <w:t>sustainable, protean, boundaryless and women’s</w:t>
        </w:r>
        <w:r w:rsidR="00B61844" w:rsidRPr="00003845">
          <w:rPr>
            <w:rFonts w:asciiTheme="majorHAnsi" w:hAnsiTheme="majorHAnsi" w:cstheme="majorHAnsi"/>
            <w:lang w:val="en-GB"/>
          </w:rPr>
          <w:t xml:space="preserve"> </w:t>
        </w:r>
      </w:ins>
      <w:r w:rsidRPr="00003845">
        <w:rPr>
          <w:rFonts w:asciiTheme="majorHAnsi" w:hAnsiTheme="majorHAnsi" w:cstheme="majorHAnsi"/>
          <w:lang w:val="en-GB"/>
        </w:rPr>
        <w:t>careers</w:t>
      </w:r>
      <w:ins w:id="172" w:author="Michael Healy" w:date="2025-09-09T07:35:00Z">
        <w:r w:rsidR="00B61844">
          <w:rPr>
            <w:rFonts w:asciiTheme="majorHAnsi" w:hAnsiTheme="majorHAnsi" w:cstheme="majorHAnsi"/>
            <w:lang w:val="en-GB"/>
          </w:rPr>
          <w:t xml:space="preserve"> (topic 1)</w:t>
        </w:r>
      </w:ins>
      <w:r w:rsidRPr="00003845">
        <w:rPr>
          <w:rFonts w:asciiTheme="majorHAnsi" w:hAnsiTheme="majorHAnsi" w:cstheme="majorHAnsi"/>
          <w:lang w:val="en-GB"/>
        </w:rPr>
        <w:t>, work-family dynamics and wellbeing</w:t>
      </w:r>
      <w:ins w:id="173" w:author="Michael Healy" w:date="2025-09-09T07:35:00Z">
        <w:r w:rsidR="00B61844">
          <w:rPr>
            <w:rFonts w:asciiTheme="majorHAnsi" w:hAnsiTheme="majorHAnsi" w:cstheme="majorHAnsi"/>
            <w:lang w:val="en-GB"/>
          </w:rPr>
          <w:t xml:space="preserve"> (topic 3)</w:t>
        </w:r>
      </w:ins>
      <w:r w:rsidRPr="00003845">
        <w:rPr>
          <w:rFonts w:asciiTheme="majorHAnsi" w:hAnsiTheme="majorHAnsi" w:cstheme="majorHAnsi"/>
          <w:lang w:val="en-GB"/>
        </w:rPr>
        <w:t>, graduate employability</w:t>
      </w:r>
      <w:ins w:id="174" w:author="Michael Healy" w:date="2025-09-09T07:36:00Z">
        <w:r w:rsidR="00B61844">
          <w:rPr>
            <w:rFonts w:asciiTheme="majorHAnsi" w:hAnsiTheme="majorHAnsi" w:cstheme="majorHAnsi"/>
            <w:lang w:val="en-GB"/>
          </w:rPr>
          <w:t>, job search and career choice (topic 6)</w:t>
        </w:r>
      </w:ins>
      <w:r w:rsidRPr="00003845">
        <w:rPr>
          <w:rFonts w:asciiTheme="majorHAnsi" w:hAnsiTheme="majorHAnsi" w:cstheme="majorHAnsi"/>
          <w:lang w:val="en-GB"/>
        </w:rPr>
        <w:t>, and job insecurity</w:t>
      </w:r>
      <w:ins w:id="175" w:author="Michael Healy" w:date="2025-09-09T07:36:00Z">
        <w:r w:rsidR="00B61844">
          <w:rPr>
            <w:rFonts w:asciiTheme="majorHAnsi" w:hAnsiTheme="majorHAnsi" w:cstheme="majorHAnsi"/>
            <w:lang w:val="en-GB"/>
          </w:rPr>
          <w:t xml:space="preserve"> (topic 2)</w:t>
        </w:r>
      </w:ins>
      <w:r w:rsidRPr="00003845">
        <w:rPr>
          <w:rFonts w:asciiTheme="majorHAnsi" w:hAnsiTheme="majorHAnsi" w:cstheme="majorHAnsi"/>
          <w:lang w:val="en-GB"/>
        </w:rPr>
        <w:t xml:space="preserve">. In 2025, the most studied topics, </w:t>
      </w:r>
      <w:del w:id="176" w:author="Michael Healy" w:date="2025-09-09T07:35:00Z">
        <w:r w:rsidRPr="00003845" w:rsidDel="00B61844">
          <w:rPr>
            <w:rFonts w:asciiTheme="majorHAnsi" w:hAnsiTheme="majorHAnsi" w:cstheme="majorHAnsi"/>
            <w:lang w:val="en-GB"/>
          </w:rPr>
          <w:delText xml:space="preserve">women’s </w:delText>
        </w:r>
      </w:del>
      <w:ins w:id="177" w:author="Michael Healy" w:date="2025-09-09T07:35:00Z">
        <w:r w:rsidR="00B61844">
          <w:rPr>
            <w:rFonts w:asciiTheme="majorHAnsi" w:hAnsiTheme="majorHAnsi" w:cstheme="majorHAnsi"/>
            <w:lang w:val="en-GB"/>
          </w:rPr>
          <w:t>sustainable</w:t>
        </w:r>
        <w:r w:rsidR="00B61844" w:rsidRPr="00003845">
          <w:rPr>
            <w:rFonts w:asciiTheme="majorHAnsi" w:hAnsiTheme="majorHAnsi" w:cstheme="majorHAnsi"/>
            <w:lang w:val="en-GB"/>
          </w:rPr>
          <w:t xml:space="preserve"> </w:t>
        </w:r>
      </w:ins>
      <w:r w:rsidRPr="00003845">
        <w:rPr>
          <w:rFonts w:asciiTheme="majorHAnsi" w:hAnsiTheme="majorHAnsi" w:cstheme="majorHAnsi"/>
          <w:lang w:val="en-GB"/>
        </w:rPr>
        <w:t>career development</w:t>
      </w:r>
      <w:ins w:id="178" w:author="Michael Healy" w:date="2025-09-09T06:34:00Z">
        <w:r w:rsidR="0095544A">
          <w:rPr>
            <w:rFonts w:asciiTheme="majorHAnsi" w:hAnsiTheme="majorHAnsi" w:cstheme="majorHAnsi"/>
            <w:lang w:val="en-GB"/>
          </w:rPr>
          <w:t xml:space="preserve"> (topic 1)</w:t>
        </w:r>
      </w:ins>
      <w:r w:rsidRPr="00003845">
        <w:rPr>
          <w:rFonts w:asciiTheme="majorHAnsi" w:hAnsiTheme="majorHAnsi" w:cstheme="majorHAnsi"/>
          <w:lang w:val="en-GB"/>
        </w:rPr>
        <w:t xml:space="preserve"> and job insecurity</w:t>
      </w:r>
      <w:ins w:id="179" w:author="Michael Healy" w:date="2025-09-09T07:35:00Z">
        <w:r w:rsidR="00B61844">
          <w:rPr>
            <w:rFonts w:asciiTheme="majorHAnsi" w:hAnsiTheme="majorHAnsi" w:cstheme="majorHAnsi"/>
            <w:lang w:val="en-GB"/>
          </w:rPr>
          <w:t xml:space="preserve"> (topic 2)</w:t>
        </w:r>
      </w:ins>
      <w:r w:rsidRPr="00003845">
        <w:rPr>
          <w:rFonts w:asciiTheme="majorHAnsi" w:hAnsiTheme="majorHAnsi" w:cstheme="majorHAnsi"/>
          <w:lang w:val="en-GB"/>
        </w:rPr>
        <w:t xml:space="preserve">, share a </w:t>
      </w:r>
      <w:ins w:id="180" w:author="Michael Healy" w:date="2025-09-09T07:37:00Z">
        <w:r w:rsidR="00B61844">
          <w:rPr>
            <w:rFonts w:asciiTheme="majorHAnsi" w:hAnsiTheme="majorHAnsi" w:cstheme="majorHAnsi"/>
            <w:lang w:val="en-GB"/>
          </w:rPr>
          <w:t xml:space="preserve">central </w:t>
        </w:r>
      </w:ins>
      <w:r w:rsidRPr="00003845">
        <w:rPr>
          <w:rFonts w:asciiTheme="majorHAnsi" w:hAnsiTheme="majorHAnsi" w:cstheme="majorHAnsi"/>
          <w:lang w:val="en-GB"/>
        </w:rPr>
        <w:t>concern for equity, agency, and empowerment in career development.</w:t>
      </w:r>
    </w:p>
    <w:p w14:paraId="79C5E838" w14:textId="77777777" w:rsidR="00003845" w:rsidRPr="00003845" w:rsidRDefault="00003845" w:rsidP="00003845">
      <w:pPr>
        <w:pStyle w:val="BodyText"/>
        <w:ind w:firstLine="0"/>
        <w:jc w:val="center"/>
        <w:rPr>
          <w:rFonts w:asciiTheme="majorHAnsi" w:hAnsiTheme="majorHAnsi" w:cstheme="majorHAnsi"/>
          <w:lang w:val="en-GB"/>
        </w:rPr>
      </w:pPr>
      <w:r w:rsidRPr="00003845">
        <w:rPr>
          <w:rFonts w:asciiTheme="majorHAnsi" w:hAnsiTheme="majorHAnsi" w:cstheme="majorHAnsi"/>
          <w:lang w:val="en-GB"/>
        </w:rPr>
        <w:t>INSERT FIGURE 1 HERE</w:t>
      </w:r>
    </w:p>
    <w:p w14:paraId="5C5D659A" w14:textId="5EBA8726" w:rsidR="00EA0F04" w:rsidRPr="00003845" w:rsidRDefault="00000000" w:rsidP="005A6EE0">
      <w:pPr>
        <w:pStyle w:val="Heading2"/>
        <w:rPr>
          <w:rFonts w:cstheme="majorHAnsi"/>
          <w:szCs w:val="24"/>
          <w:lang w:val="en-GB"/>
        </w:rPr>
      </w:pPr>
      <w:bookmarkStart w:id="181" w:name="topics-by-author"/>
      <w:bookmarkEnd w:id="162"/>
      <w:r w:rsidRPr="00003845">
        <w:rPr>
          <w:rFonts w:cstheme="majorHAnsi"/>
          <w:szCs w:val="24"/>
          <w:lang w:val="en-GB"/>
        </w:rPr>
        <w:t xml:space="preserve">Topics by </w:t>
      </w:r>
      <w:r w:rsidR="00203AFF" w:rsidRPr="00003845">
        <w:rPr>
          <w:rFonts w:cstheme="majorHAnsi"/>
          <w:szCs w:val="24"/>
          <w:lang w:val="en-GB"/>
        </w:rPr>
        <w:t>A</w:t>
      </w:r>
      <w:r w:rsidRPr="00003845">
        <w:rPr>
          <w:rFonts w:cstheme="majorHAnsi"/>
          <w:szCs w:val="24"/>
          <w:lang w:val="en-GB"/>
        </w:rPr>
        <w:t>uthor</w:t>
      </w:r>
    </w:p>
    <w:p w14:paraId="060FBD22" w14:textId="694A73B3"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Figure 2 illustrates the topic proportions of a selection of 1</w:t>
      </w:r>
      <w:ins w:id="182" w:author="Michael Healy" w:date="2025-09-08T16:12:00Z">
        <w:r w:rsidR="00A3328F">
          <w:rPr>
            <w:rFonts w:asciiTheme="majorHAnsi" w:hAnsiTheme="majorHAnsi" w:cstheme="majorHAnsi"/>
            <w:lang w:val="en-GB"/>
          </w:rPr>
          <w:t>8</w:t>
        </w:r>
      </w:ins>
      <w:ins w:id="183" w:author="Michael Healy" w:date="2025-09-08T16:11:00Z">
        <w:r w:rsidR="00A3328F">
          <w:rPr>
            <w:rFonts w:asciiTheme="majorHAnsi" w:hAnsiTheme="majorHAnsi" w:cstheme="majorHAnsi"/>
            <w:lang w:val="en-GB"/>
          </w:rPr>
          <w:t xml:space="preserve"> </w:t>
        </w:r>
      </w:ins>
      <w:del w:id="184" w:author="Michael Healy" w:date="2025-09-08T16:11:00Z">
        <w:r w:rsidR="00003845" w:rsidRPr="00003845" w:rsidDel="00A3328F">
          <w:rPr>
            <w:rFonts w:asciiTheme="majorHAnsi" w:hAnsiTheme="majorHAnsi" w:cstheme="majorHAnsi"/>
            <w:lang w:val="en-GB"/>
          </w:rPr>
          <w:delText>8</w:delText>
        </w:r>
        <w:r w:rsidRPr="00003845" w:rsidDel="00A3328F">
          <w:rPr>
            <w:rFonts w:asciiTheme="majorHAnsi" w:hAnsiTheme="majorHAnsi" w:cstheme="majorHAnsi"/>
            <w:lang w:val="en-GB"/>
          </w:rPr>
          <w:delText xml:space="preserve"> </w:delText>
        </w:r>
      </w:del>
      <w:r w:rsidRPr="00003845">
        <w:rPr>
          <w:rFonts w:asciiTheme="majorHAnsi" w:hAnsiTheme="majorHAnsi" w:cstheme="majorHAnsi"/>
          <w:lang w:val="en-GB"/>
        </w:rPr>
        <w:t xml:space="preserve">authors who have contributed the most articles to </w:t>
      </w:r>
      <w:r w:rsidRPr="00A3328F">
        <w:rPr>
          <w:rFonts w:asciiTheme="majorHAnsi" w:hAnsiTheme="majorHAnsi" w:cstheme="majorHAnsi"/>
          <w:i/>
          <w:iCs/>
          <w:lang w:val="en-GB"/>
          <w:rPrChange w:id="185" w:author="Michael Healy" w:date="2025-09-08T16:11:00Z">
            <w:rPr>
              <w:rFonts w:asciiTheme="majorHAnsi" w:hAnsiTheme="majorHAnsi" w:cstheme="majorHAnsi"/>
              <w:lang w:val="en-GB"/>
            </w:rPr>
          </w:rPrChange>
        </w:rPr>
        <w:t>CDI</w:t>
      </w:r>
      <w:r w:rsidRPr="00003845">
        <w:rPr>
          <w:rFonts w:asciiTheme="majorHAnsi" w:hAnsiTheme="majorHAnsi" w:cstheme="majorHAnsi"/>
          <w:lang w:val="en-GB"/>
        </w:rPr>
        <w:t xml:space="preserve">, whose work in </w:t>
      </w:r>
      <w:r w:rsidRPr="00A3328F">
        <w:rPr>
          <w:rFonts w:asciiTheme="majorHAnsi" w:hAnsiTheme="majorHAnsi" w:cstheme="majorHAnsi"/>
          <w:i/>
          <w:iCs/>
          <w:lang w:val="en-GB"/>
          <w:rPrChange w:id="186" w:author="Michael Healy" w:date="2025-09-08T16:11:00Z">
            <w:rPr>
              <w:rFonts w:asciiTheme="majorHAnsi" w:hAnsiTheme="majorHAnsi" w:cstheme="majorHAnsi"/>
              <w:lang w:val="en-GB"/>
            </w:rPr>
          </w:rPrChange>
        </w:rPr>
        <w:t>CDI</w:t>
      </w:r>
      <w:r w:rsidRPr="00003845">
        <w:rPr>
          <w:rFonts w:asciiTheme="majorHAnsi" w:hAnsiTheme="majorHAnsi" w:cstheme="majorHAnsi"/>
          <w:lang w:val="en-GB"/>
        </w:rPr>
        <w:t xml:space="preserve"> has been the most highly cited, </w:t>
      </w:r>
      <w:r w:rsidR="00504C82">
        <w:rPr>
          <w:rFonts w:asciiTheme="majorHAnsi" w:hAnsiTheme="majorHAnsi" w:cstheme="majorHAnsi"/>
          <w:lang w:val="en-GB"/>
        </w:rPr>
        <w:t>and/</w:t>
      </w:r>
      <w:r w:rsidRPr="00003845">
        <w:rPr>
          <w:rFonts w:asciiTheme="majorHAnsi" w:hAnsiTheme="majorHAnsi" w:cstheme="majorHAnsi"/>
          <w:lang w:val="en-GB"/>
        </w:rPr>
        <w:t>or who appear as authors on this paper</w:t>
      </w:r>
      <w:r w:rsidR="00504C82">
        <w:rPr>
          <w:rFonts w:asciiTheme="majorHAnsi" w:hAnsiTheme="majorHAnsi" w:cstheme="majorHAnsi"/>
          <w:lang w:val="en-GB"/>
        </w:rPr>
        <w:t xml:space="preserve"> and have published in the journal</w:t>
      </w:r>
      <w:r w:rsidRPr="00003845">
        <w:rPr>
          <w:rFonts w:asciiTheme="majorHAnsi" w:hAnsiTheme="majorHAnsi" w:cstheme="majorHAnsi"/>
          <w:lang w:val="en-GB"/>
        </w:rPr>
        <w:t xml:space="preserve">. This figure is based only on the articles for which these authors appear first in the list of authors, to </w:t>
      </w:r>
      <w:del w:id="187" w:author="Michael Healy" w:date="2025-09-08T16:11:00Z">
        <w:r w:rsidRPr="00003845" w:rsidDel="00A3328F">
          <w:rPr>
            <w:rFonts w:asciiTheme="majorHAnsi" w:hAnsiTheme="majorHAnsi" w:cstheme="majorHAnsi"/>
            <w:lang w:val="en-GB"/>
          </w:rPr>
          <w:delText xml:space="preserve">more </w:delText>
        </w:r>
        <w:r w:rsidR="009B16BC" w:rsidDel="00A3328F">
          <w:rPr>
            <w:rFonts w:asciiTheme="majorHAnsi" w:hAnsiTheme="majorHAnsi" w:cstheme="majorHAnsi"/>
            <w:lang w:val="en-GB"/>
          </w:rPr>
          <w:delText>specifically</w:delText>
        </w:r>
        <w:r w:rsidRPr="00003845" w:rsidDel="00A3328F">
          <w:rPr>
            <w:rFonts w:asciiTheme="majorHAnsi" w:hAnsiTheme="majorHAnsi" w:cstheme="majorHAnsi"/>
            <w:lang w:val="en-GB"/>
          </w:rPr>
          <w:delText xml:space="preserve"> reflect their particular research interests</w:delText>
        </w:r>
      </w:del>
      <w:ins w:id="188" w:author="Michael Healy" w:date="2025-09-08T16:11:00Z">
        <w:r w:rsidR="00A3328F" w:rsidRPr="00003845">
          <w:rPr>
            <w:rFonts w:asciiTheme="majorHAnsi" w:hAnsiTheme="majorHAnsi" w:cstheme="majorHAnsi"/>
            <w:lang w:val="en-GB"/>
          </w:rPr>
          <w:t xml:space="preserve">reflect their </w:t>
        </w:r>
        <w:proofErr w:type="gramStart"/>
        <w:r w:rsidR="00A3328F" w:rsidRPr="00003845">
          <w:rPr>
            <w:rFonts w:asciiTheme="majorHAnsi" w:hAnsiTheme="majorHAnsi" w:cstheme="majorHAnsi"/>
            <w:lang w:val="en-GB"/>
          </w:rPr>
          <w:t>particular research</w:t>
        </w:r>
        <w:proofErr w:type="gramEnd"/>
        <w:r w:rsidR="00A3328F" w:rsidRPr="00003845">
          <w:rPr>
            <w:rFonts w:asciiTheme="majorHAnsi" w:hAnsiTheme="majorHAnsi" w:cstheme="majorHAnsi"/>
            <w:lang w:val="en-GB"/>
          </w:rPr>
          <w:t xml:space="preserve"> interests more specifically</w:t>
        </w:r>
      </w:ins>
      <w:r w:rsidRPr="00003845">
        <w:rPr>
          <w:rFonts w:asciiTheme="majorHAnsi" w:hAnsiTheme="majorHAnsi" w:cstheme="majorHAnsi"/>
          <w:lang w:val="en-GB"/>
        </w:rPr>
        <w:t xml:space="preserve">. The </w:t>
      </w:r>
      <w:del w:id="189" w:author="Michael Healy" w:date="2025-09-08T16:11:00Z">
        <w:r w:rsidRPr="00003845" w:rsidDel="00A3328F">
          <w:rPr>
            <w:rFonts w:asciiTheme="majorHAnsi" w:hAnsiTheme="majorHAnsi" w:cstheme="majorHAnsi"/>
            <w:lang w:val="en-GB"/>
          </w:rPr>
          <w:delText>“</w:delText>
        </w:r>
      </w:del>
      <w:r w:rsidRPr="00003845">
        <w:rPr>
          <w:rFonts w:asciiTheme="majorHAnsi" w:hAnsiTheme="majorHAnsi" w:cstheme="majorHAnsi"/>
          <w:lang w:val="en-GB"/>
        </w:rPr>
        <w:t>conceptual fingerprint</w:t>
      </w:r>
      <w:del w:id="190" w:author="Michael Healy" w:date="2025-09-08T16:11:00Z">
        <w:r w:rsidRPr="00003845" w:rsidDel="00A3328F">
          <w:rPr>
            <w:rFonts w:asciiTheme="majorHAnsi" w:hAnsiTheme="majorHAnsi" w:cstheme="majorHAnsi"/>
            <w:lang w:val="en-GB"/>
          </w:rPr>
          <w:delText>”</w:delText>
        </w:r>
      </w:del>
      <w:r w:rsidRPr="00003845">
        <w:rPr>
          <w:rFonts w:asciiTheme="majorHAnsi" w:hAnsiTheme="majorHAnsi" w:cstheme="majorHAnsi"/>
          <w:lang w:val="en-GB"/>
        </w:rPr>
        <w:t xml:space="preserve"> offered by the STM clearly </w:t>
      </w:r>
      <w:r w:rsidR="009B16BC">
        <w:rPr>
          <w:rFonts w:asciiTheme="majorHAnsi" w:hAnsiTheme="majorHAnsi" w:cstheme="majorHAnsi"/>
          <w:lang w:val="en-GB"/>
        </w:rPr>
        <w:t>shows</w:t>
      </w:r>
      <w:r w:rsidRPr="00003845">
        <w:rPr>
          <w:rFonts w:asciiTheme="majorHAnsi" w:hAnsiTheme="majorHAnsi" w:cstheme="majorHAnsi"/>
          <w:lang w:val="en-GB"/>
        </w:rPr>
        <w:t xml:space="preserve"> the scholarly interests of each author, as well as identifying which have broad</w:t>
      </w:r>
      <w:ins w:id="191" w:author="Michael Healy" w:date="2025-09-08T16:11:00Z">
        <w:r w:rsidR="00A3328F">
          <w:rPr>
            <w:rFonts w:asciiTheme="majorHAnsi" w:hAnsiTheme="majorHAnsi" w:cstheme="majorHAnsi"/>
            <w:lang w:val="en-GB"/>
          </w:rPr>
          <w:t>er</w:t>
        </w:r>
      </w:ins>
      <w:r w:rsidRPr="00003845">
        <w:rPr>
          <w:rFonts w:asciiTheme="majorHAnsi" w:hAnsiTheme="majorHAnsi" w:cstheme="majorHAnsi"/>
          <w:lang w:val="en-GB"/>
        </w:rPr>
        <w:t xml:space="preserve"> interests (e.g.</w:t>
      </w:r>
      <w:r w:rsidR="009E4622" w:rsidRPr="00003845">
        <w:rPr>
          <w:rFonts w:asciiTheme="majorHAnsi" w:hAnsiTheme="majorHAnsi" w:cstheme="majorHAnsi"/>
          <w:lang w:val="en-GB"/>
        </w:rPr>
        <w:t>,</w:t>
      </w:r>
      <w:r w:rsidRPr="00003845">
        <w:rPr>
          <w:rFonts w:asciiTheme="majorHAnsi" w:hAnsiTheme="majorHAnsi" w:cstheme="majorHAnsi"/>
          <w:lang w:val="en-GB"/>
        </w:rPr>
        <w:t xml:space="preserve"> Akkermans, Baruch, Donald) and which are more specialised (e.g.</w:t>
      </w:r>
      <w:r w:rsidR="009E4622" w:rsidRPr="00003845">
        <w:rPr>
          <w:rFonts w:asciiTheme="majorHAnsi" w:hAnsiTheme="majorHAnsi" w:cstheme="majorHAnsi"/>
          <w:lang w:val="en-GB"/>
        </w:rPr>
        <w:t>,</w:t>
      </w:r>
      <w:r w:rsidRPr="00003845">
        <w:rPr>
          <w:rFonts w:asciiTheme="majorHAnsi" w:hAnsiTheme="majorHAnsi" w:cstheme="majorHAnsi"/>
          <w:lang w:val="en-GB"/>
        </w:rPr>
        <w:t xml:space="preserve"> Arthur, Jawahar, </w:t>
      </w:r>
      <w:proofErr w:type="spellStart"/>
      <w:r w:rsidRPr="00003845">
        <w:rPr>
          <w:rFonts w:asciiTheme="majorHAnsi" w:hAnsiTheme="majorHAnsi" w:cstheme="majorHAnsi"/>
          <w:lang w:val="en-GB"/>
        </w:rPr>
        <w:t>Scheufeli</w:t>
      </w:r>
      <w:proofErr w:type="spellEnd"/>
      <w:r w:rsidRPr="00003845">
        <w:rPr>
          <w:rFonts w:asciiTheme="majorHAnsi" w:hAnsiTheme="majorHAnsi" w:cstheme="majorHAnsi"/>
          <w:lang w:val="en-GB"/>
        </w:rPr>
        <w:t>).</w:t>
      </w:r>
    </w:p>
    <w:p w14:paraId="6F8D8E48" w14:textId="0359AAE5" w:rsidR="00003845" w:rsidRPr="00003845" w:rsidRDefault="00003845" w:rsidP="00003845">
      <w:pPr>
        <w:pStyle w:val="BodyText"/>
        <w:ind w:firstLine="0"/>
        <w:jc w:val="center"/>
        <w:rPr>
          <w:rFonts w:asciiTheme="majorHAnsi" w:hAnsiTheme="majorHAnsi" w:cstheme="majorHAnsi"/>
          <w:lang w:val="en-GB"/>
        </w:rPr>
      </w:pPr>
      <w:r w:rsidRPr="00003845">
        <w:rPr>
          <w:rFonts w:asciiTheme="majorHAnsi" w:hAnsiTheme="majorHAnsi" w:cstheme="majorHAnsi"/>
          <w:lang w:val="en-GB"/>
        </w:rPr>
        <w:t>INSERT FIGURE 2 HERE</w:t>
      </w:r>
    </w:p>
    <w:p w14:paraId="2BEE3FA6" w14:textId="040162D2" w:rsidR="00EA0F04" w:rsidRPr="00003845" w:rsidRDefault="00000000" w:rsidP="005A6EE0">
      <w:pPr>
        <w:pStyle w:val="Heading2"/>
        <w:rPr>
          <w:rFonts w:cstheme="majorHAnsi"/>
          <w:szCs w:val="24"/>
          <w:lang w:val="en-GB"/>
        </w:rPr>
      </w:pPr>
      <w:bookmarkStart w:id="192" w:name="topics-by-article"/>
      <w:bookmarkEnd w:id="181"/>
      <w:r w:rsidRPr="00003845">
        <w:rPr>
          <w:rFonts w:cstheme="majorHAnsi"/>
          <w:szCs w:val="24"/>
          <w:lang w:val="en-GB"/>
        </w:rPr>
        <w:t xml:space="preserve">Topics by </w:t>
      </w:r>
      <w:r w:rsidR="00203AFF" w:rsidRPr="00003845">
        <w:rPr>
          <w:rFonts w:cstheme="majorHAnsi"/>
          <w:szCs w:val="24"/>
          <w:lang w:val="en-GB"/>
        </w:rPr>
        <w:t>A</w:t>
      </w:r>
      <w:r w:rsidRPr="00003845">
        <w:rPr>
          <w:rFonts w:cstheme="majorHAnsi"/>
          <w:szCs w:val="24"/>
          <w:lang w:val="en-GB"/>
        </w:rPr>
        <w:t>rticle</w:t>
      </w:r>
    </w:p>
    <w:p w14:paraId="6E0C8850" w14:textId="1850CCF0"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 xml:space="preserve">Figure 3 illustrates topic proportions of a selection of 12 highly cited articles. The visualisations illustrate the latent topics of each article, which sometimes reflect a focus that is not intuitively aligned with the </w:t>
      </w:r>
      <w:r w:rsidR="009B16BC">
        <w:rPr>
          <w:rFonts w:asciiTheme="majorHAnsi" w:hAnsiTheme="majorHAnsi" w:cstheme="majorHAnsi"/>
          <w:lang w:val="en-GB"/>
        </w:rPr>
        <w:t>article's</w:t>
      </w:r>
      <w:r w:rsidRPr="00003845">
        <w:rPr>
          <w:rFonts w:asciiTheme="majorHAnsi" w:hAnsiTheme="majorHAnsi" w:cstheme="majorHAnsi"/>
          <w:lang w:val="en-GB"/>
        </w:rPr>
        <w:t xml:space="preserve"> title or keywords, based as it is only on the language used in the abstracts. For example, Schaufeli </w:t>
      </w:r>
      <w:r w:rsidRPr="00003845">
        <w:rPr>
          <w:rFonts w:asciiTheme="majorHAnsi" w:hAnsiTheme="majorHAnsi" w:cstheme="majorHAnsi"/>
          <w:i/>
          <w:iCs/>
          <w:lang w:val="en-GB"/>
        </w:rPr>
        <w:t>et al</w:t>
      </w:r>
      <w:r w:rsidRPr="00003845">
        <w:rPr>
          <w:rFonts w:asciiTheme="majorHAnsi" w:hAnsiTheme="majorHAnsi" w:cstheme="majorHAnsi"/>
          <w:lang w:val="en-GB"/>
        </w:rPr>
        <w:t xml:space="preserve">.’s (2009) review of burnout research is labelled as work </w:t>
      </w:r>
      <w:r w:rsidRPr="00003845">
        <w:rPr>
          <w:rFonts w:asciiTheme="majorHAnsi" w:hAnsiTheme="majorHAnsi" w:cstheme="majorHAnsi"/>
          <w:lang w:val="en-GB"/>
        </w:rPr>
        <w:lastRenderedPageBreak/>
        <w:t xml:space="preserve">identity and temporary or precarious work, rather than work-life balance and wellbeing, because it is more a conceptual, phenomenological, and socio-cultural </w:t>
      </w:r>
      <w:del w:id="193" w:author="Michael Healy" w:date="2025-09-09T07:38:00Z">
        <w:r w:rsidRPr="00003845" w:rsidDel="00B61844">
          <w:rPr>
            <w:rFonts w:asciiTheme="majorHAnsi" w:hAnsiTheme="majorHAnsi" w:cstheme="majorHAnsi"/>
            <w:lang w:val="en-GB"/>
          </w:rPr>
          <w:delText xml:space="preserve">study </w:delText>
        </w:r>
      </w:del>
      <w:ins w:id="194" w:author="Michael Healy" w:date="2025-09-09T07:38:00Z">
        <w:r w:rsidR="00B61844">
          <w:rPr>
            <w:rFonts w:asciiTheme="majorHAnsi" w:hAnsiTheme="majorHAnsi" w:cstheme="majorHAnsi"/>
            <w:lang w:val="en-GB"/>
          </w:rPr>
          <w:t>review</w:t>
        </w:r>
        <w:r w:rsidR="00B61844" w:rsidRPr="00003845">
          <w:rPr>
            <w:rFonts w:asciiTheme="majorHAnsi" w:hAnsiTheme="majorHAnsi" w:cstheme="majorHAnsi"/>
            <w:lang w:val="en-GB"/>
          </w:rPr>
          <w:t xml:space="preserve"> </w:t>
        </w:r>
      </w:ins>
      <w:r w:rsidRPr="00003845">
        <w:rPr>
          <w:rFonts w:asciiTheme="majorHAnsi" w:hAnsiTheme="majorHAnsi" w:cstheme="majorHAnsi"/>
          <w:lang w:val="en-GB"/>
        </w:rPr>
        <w:t>than it is an account of the causes and outcomes of burnout.</w:t>
      </w:r>
      <w:ins w:id="195" w:author="Michael Healy" w:date="2025-09-09T07:37:00Z">
        <w:r w:rsidR="00B61844">
          <w:rPr>
            <w:rFonts w:asciiTheme="majorHAnsi" w:hAnsiTheme="majorHAnsi" w:cstheme="majorHAnsi"/>
            <w:lang w:val="en-GB"/>
          </w:rPr>
          <w:t xml:space="preserve"> </w:t>
        </w:r>
      </w:ins>
    </w:p>
    <w:p w14:paraId="7FF0859A" w14:textId="147405DE" w:rsidR="00003845" w:rsidRPr="00003845" w:rsidRDefault="00003845" w:rsidP="00003845">
      <w:pPr>
        <w:pStyle w:val="BodyText"/>
        <w:ind w:firstLine="0"/>
        <w:jc w:val="center"/>
        <w:rPr>
          <w:rFonts w:asciiTheme="majorHAnsi" w:hAnsiTheme="majorHAnsi" w:cstheme="majorHAnsi"/>
          <w:lang w:val="en-GB"/>
        </w:rPr>
      </w:pPr>
      <w:r w:rsidRPr="00003845">
        <w:rPr>
          <w:rFonts w:asciiTheme="majorHAnsi" w:hAnsiTheme="majorHAnsi" w:cstheme="majorHAnsi"/>
          <w:lang w:val="en-GB"/>
        </w:rPr>
        <w:t>INSERT FIGURE 3 HERE</w:t>
      </w:r>
    </w:p>
    <w:p w14:paraId="03D11D08" w14:textId="65A318DF" w:rsidR="00EA0F04" w:rsidRPr="00003845" w:rsidRDefault="00000000" w:rsidP="005A6EE0">
      <w:pPr>
        <w:pStyle w:val="Heading2"/>
        <w:rPr>
          <w:rFonts w:cstheme="majorHAnsi"/>
          <w:szCs w:val="24"/>
          <w:lang w:val="en-GB"/>
        </w:rPr>
      </w:pPr>
      <w:bookmarkStart w:id="196" w:name="topic-prevalence-and-citation-impact"/>
      <w:bookmarkEnd w:id="192"/>
      <w:r w:rsidRPr="00003845">
        <w:rPr>
          <w:rFonts w:cstheme="majorHAnsi"/>
          <w:szCs w:val="24"/>
          <w:lang w:val="en-GB"/>
        </w:rPr>
        <w:t xml:space="preserve">Topic </w:t>
      </w:r>
      <w:r w:rsidR="00203AFF" w:rsidRPr="00003845">
        <w:rPr>
          <w:rFonts w:cstheme="majorHAnsi"/>
          <w:szCs w:val="24"/>
          <w:lang w:val="en-GB"/>
        </w:rPr>
        <w:t>P</w:t>
      </w:r>
      <w:r w:rsidRPr="00003845">
        <w:rPr>
          <w:rFonts w:cstheme="majorHAnsi"/>
          <w:szCs w:val="24"/>
          <w:lang w:val="en-GB"/>
        </w:rPr>
        <w:t xml:space="preserve">revalence and </w:t>
      </w:r>
      <w:r w:rsidR="00203AFF" w:rsidRPr="00003845">
        <w:rPr>
          <w:rFonts w:cstheme="majorHAnsi"/>
          <w:szCs w:val="24"/>
          <w:lang w:val="en-GB"/>
        </w:rPr>
        <w:t>C</w:t>
      </w:r>
      <w:r w:rsidRPr="00003845">
        <w:rPr>
          <w:rFonts w:cstheme="majorHAnsi"/>
          <w:szCs w:val="24"/>
          <w:lang w:val="en-GB"/>
        </w:rPr>
        <w:t xml:space="preserve">itation </w:t>
      </w:r>
      <w:r w:rsidR="00203AFF" w:rsidRPr="00003845">
        <w:rPr>
          <w:rFonts w:cstheme="majorHAnsi"/>
          <w:szCs w:val="24"/>
          <w:lang w:val="en-GB"/>
        </w:rPr>
        <w:t>I</w:t>
      </w:r>
      <w:r w:rsidRPr="00003845">
        <w:rPr>
          <w:rFonts w:cstheme="majorHAnsi"/>
          <w:szCs w:val="24"/>
          <w:lang w:val="en-GB"/>
        </w:rPr>
        <w:t>mpact</w:t>
      </w:r>
    </w:p>
    <w:p w14:paraId="08537C33" w14:textId="5CA1F8A7" w:rsidR="00EA0F04" w:rsidRPr="00003845" w:rsidRDefault="00000000" w:rsidP="00203AFF">
      <w:pPr>
        <w:pStyle w:val="FirstParagraph"/>
        <w:ind w:firstLine="0"/>
        <w:rPr>
          <w:rFonts w:asciiTheme="majorHAnsi" w:hAnsiTheme="majorHAnsi" w:cstheme="majorHAnsi"/>
          <w:lang w:val="en-GB"/>
        </w:rPr>
      </w:pPr>
      <w:r w:rsidRPr="00003845">
        <w:rPr>
          <w:rFonts w:asciiTheme="majorHAnsi" w:hAnsiTheme="majorHAnsi" w:cstheme="majorHAnsi"/>
          <w:lang w:val="en-GB"/>
        </w:rPr>
        <w:t>Figure 4 illustrates the relationship between topic prevalence and average citation impact, with the bubble size indicating the number of articles where each topic is prominent (&gt;10% topic proportion). The figure illustrates that the most frequently studied topics are not necessarily the most highly cited. The most impactful topics, in terms of average citations, are job insecurity, engagement, and proactive behaviours</w:t>
      </w:r>
      <w:ins w:id="197" w:author="Michael Healy" w:date="2025-09-09T07:39:00Z">
        <w:r w:rsidR="00B61844">
          <w:rPr>
            <w:rFonts w:asciiTheme="majorHAnsi" w:hAnsiTheme="majorHAnsi" w:cstheme="majorHAnsi"/>
            <w:lang w:val="en-GB"/>
          </w:rPr>
          <w:t xml:space="preserve"> (topic 3)</w:t>
        </w:r>
      </w:ins>
      <w:r w:rsidRPr="00003845">
        <w:rPr>
          <w:rFonts w:asciiTheme="majorHAnsi" w:hAnsiTheme="majorHAnsi" w:cstheme="majorHAnsi"/>
          <w:lang w:val="en-GB"/>
        </w:rPr>
        <w:t>, and work identity and temporary and precious work</w:t>
      </w:r>
      <w:ins w:id="198" w:author="Michael Healy" w:date="2025-09-09T07:39:00Z">
        <w:r w:rsidR="00B61844">
          <w:rPr>
            <w:rFonts w:asciiTheme="majorHAnsi" w:hAnsiTheme="majorHAnsi" w:cstheme="majorHAnsi"/>
            <w:lang w:val="en-GB"/>
          </w:rPr>
          <w:t xml:space="preserve"> (topic 2)</w:t>
        </w:r>
      </w:ins>
      <w:r w:rsidRPr="00003845">
        <w:rPr>
          <w:rFonts w:asciiTheme="majorHAnsi" w:hAnsiTheme="majorHAnsi" w:cstheme="majorHAnsi"/>
          <w:lang w:val="en-GB"/>
        </w:rPr>
        <w:t>, the latter of which is the smallest topic in the dataset.</w:t>
      </w:r>
      <w:ins w:id="199" w:author="Michael Healy" w:date="2025-09-09T07:39:00Z">
        <w:r w:rsidR="00B61844">
          <w:rPr>
            <w:rFonts w:asciiTheme="majorHAnsi" w:hAnsiTheme="majorHAnsi" w:cstheme="majorHAnsi"/>
            <w:lang w:val="en-GB"/>
          </w:rPr>
          <w:t xml:space="preserve"> </w:t>
        </w:r>
      </w:ins>
      <w:ins w:id="200" w:author="Michael Healy" w:date="2025-09-09T07:41:00Z">
        <w:r w:rsidR="00B61844">
          <w:rPr>
            <w:rFonts w:asciiTheme="majorHAnsi" w:hAnsiTheme="majorHAnsi" w:cstheme="majorHAnsi"/>
            <w:lang w:val="en-GB"/>
          </w:rPr>
          <w:t xml:space="preserve">The variables in Figure 4, </w:t>
        </w:r>
      </w:ins>
      <w:proofErr w:type="gramStart"/>
      <w:ins w:id="201" w:author="Michael Healy" w:date="2025-09-09T07:42:00Z">
        <w:r w:rsidR="00E36921">
          <w:rPr>
            <w:rFonts w:asciiTheme="majorHAnsi" w:hAnsiTheme="majorHAnsi" w:cstheme="majorHAnsi"/>
            <w:lang w:val="en-GB"/>
          </w:rPr>
          <w:t>citations</w:t>
        </w:r>
      </w:ins>
      <w:proofErr w:type="gramEnd"/>
      <w:ins w:id="202" w:author="Michael Healy" w:date="2025-09-09T07:41:00Z">
        <w:r w:rsidR="00B61844">
          <w:rPr>
            <w:rFonts w:asciiTheme="majorHAnsi" w:hAnsiTheme="majorHAnsi" w:cstheme="majorHAnsi"/>
            <w:lang w:val="en-GB"/>
          </w:rPr>
          <w:t xml:space="preserve"> and volume of publications per topic, are both lag indicators</w:t>
        </w:r>
      </w:ins>
      <w:ins w:id="203" w:author="Michael Healy" w:date="2025-09-09T07:42:00Z">
        <w:r w:rsidR="00E36921">
          <w:rPr>
            <w:rFonts w:asciiTheme="majorHAnsi" w:hAnsiTheme="majorHAnsi" w:cstheme="majorHAnsi"/>
            <w:lang w:val="en-GB"/>
          </w:rPr>
          <w:t xml:space="preserve"> and </w:t>
        </w:r>
      </w:ins>
      <w:ins w:id="204" w:author="Michael Healy" w:date="2025-09-09T07:44:00Z">
        <w:r w:rsidR="00E36921">
          <w:rPr>
            <w:rFonts w:asciiTheme="majorHAnsi" w:hAnsiTheme="majorHAnsi" w:cstheme="majorHAnsi"/>
            <w:lang w:val="en-GB"/>
          </w:rPr>
          <w:t>therefore sho</w:t>
        </w:r>
      </w:ins>
      <w:ins w:id="205" w:author="Michael Healy" w:date="2025-09-09T07:45:00Z">
        <w:r w:rsidR="00E36921">
          <w:rPr>
            <w:rFonts w:asciiTheme="majorHAnsi" w:hAnsiTheme="majorHAnsi" w:cstheme="majorHAnsi"/>
            <w:lang w:val="en-GB"/>
          </w:rPr>
          <w:t xml:space="preserve">uld be interpreted in concert with Figure 1, which shows how topic proportions have changed over time. </w:t>
        </w:r>
      </w:ins>
    </w:p>
    <w:p w14:paraId="61F7446B" w14:textId="74D7DB46" w:rsidR="00003845" w:rsidRPr="00003845" w:rsidRDefault="00003845" w:rsidP="00003845">
      <w:pPr>
        <w:pStyle w:val="BodyText"/>
        <w:ind w:firstLine="0"/>
        <w:jc w:val="center"/>
        <w:rPr>
          <w:rFonts w:asciiTheme="majorHAnsi" w:hAnsiTheme="majorHAnsi" w:cstheme="majorHAnsi"/>
          <w:lang w:val="en-GB"/>
        </w:rPr>
      </w:pPr>
      <w:r w:rsidRPr="00003845">
        <w:rPr>
          <w:rFonts w:asciiTheme="majorHAnsi" w:hAnsiTheme="majorHAnsi" w:cstheme="majorHAnsi"/>
          <w:lang w:val="en-GB"/>
        </w:rPr>
        <w:t>INSERT FIGURE 4 HERE</w:t>
      </w:r>
    </w:p>
    <w:p w14:paraId="48928B30" w14:textId="77777777" w:rsidR="00EA0F04" w:rsidRPr="00003845" w:rsidRDefault="00000000" w:rsidP="005A6EE0">
      <w:pPr>
        <w:pStyle w:val="Heading1"/>
        <w:rPr>
          <w:rFonts w:cstheme="majorHAnsi"/>
          <w:szCs w:val="24"/>
          <w:lang w:val="en-GB"/>
        </w:rPr>
      </w:pPr>
      <w:bookmarkStart w:id="206" w:name="discussion"/>
      <w:bookmarkEnd w:id="139"/>
      <w:bookmarkEnd w:id="196"/>
      <w:r w:rsidRPr="00003845">
        <w:rPr>
          <w:rFonts w:cstheme="majorHAnsi"/>
          <w:szCs w:val="24"/>
          <w:lang w:val="en-GB"/>
        </w:rPr>
        <w:t>Discussion</w:t>
      </w:r>
    </w:p>
    <w:p w14:paraId="5FEBE261" w14:textId="6C157AC5" w:rsidR="00E36921" w:rsidRPr="00E36921" w:rsidRDefault="00000000" w:rsidP="00E36921">
      <w:pPr>
        <w:pStyle w:val="FirstParagraph"/>
        <w:ind w:firstLine="0"/>
        <w:rPr>
          <w:rFonts w:asciiTheme="majorHAnsi" w:hAnsiTheme="majorHAnsi" w:cstheme="majorHAnsi"/>
          <w:lang w:val="en-GB"/>
        </w:rPr>
      </w:pPr>
      <w:bookmarkStart w:id="207" w:name="_Hlk208175373"/>
      <w:r w:rsidRPr="00003845">
        <w:rPr>
          <w:rFonts w:asciiTheme="majorHAnsi" w:hAnsiTheme="majorHAnsi" w:cstheme="majorHAnsi"/>
          <w:lang w:val="en-GB"/>
        </w:rPr>
        <w:t xml:space="preserve">Our findings regarding </w:t>
      </w:r>
      <w:ins w:id="208" w:author="Michael Healy" w:date="2025-09-09T07:46:00Z">
        <w:r w:rsidR="00E36921">
          <w:rPr>
            <w:rFonts w:asciiTheme="majorHAnsi" w:hAnsiTheme="majorHAnsi" w:cstheme="majorHAnsi"/>
            <w:lang w:val="en-GB"/>
          </w:rPr>
          <w:t xml:space="preserve">the </w:t>
        </w:r>
      </w:ins>
      <w:r w:rsidRPr="00003845">
        <w:rPr>
          <w:rFonts w:asciiTheme="majorHAnsi" w:hAnsiTheme="majorHAnsi" w:cstheme="majorHAnsi"/>
          <w:lang w:val="en-GB"/>
        </w:rPr>
        <w:t xml:space="preserve">conceptual structure </w:t>
      </w:r>
      <w:ins w:id="209" w:author="Michael Healy" w:date="2025-09-09T07:46:00Z">
        <w:r w:rsidR="00E36921">
          <w:rPr>
            <w:rFonts w:asciiTheme="majorHAnsi" w:hAnsiTheme="majorHAnsi" w:cstheme="majorHAnsi"/>
            <w:lang w:val="en-GB"/>
          </w:rPr>
          <w:t xml:space="preserve">of </w:t>
        </w:r>
        <w:r w:rsidR="00E36921">
          <w:rPr>
            <w:rFonts w:asciiTheme="majorHAnsi" w:hAnsiTheme="majorHAnsi" w:cstheme="majorHAnsi"/>
            <w:i/>
            <w:iCs/>
            <w:lang w:val="en-GB"/>
          </w:rPr>
          <w:t xml:space="preserve">CDI </w:t>
        </w:r>
      </w:ins>
      <w:r w:rsidRPr="00003845">
        <w:rPr>
          <w:rFonts w:asciiTheme="majorHAnsi" w:hAnsiTheme="majorHAnsi" w:cstheme="majorHAnsi"/>
          <w:lang w:val="en-GB"/>
        </w:rPr>
        <w:t xml:space="preserve">align broadly with those of Varma </w:t>
      </w:r>
      <w:r w:rsidRPr="00003845">
        <w:rPr>
          <w:rFonts w:asciiTheme="majorHAnsi" w:hAnsiTheme="majorHAnsi" w:cstheme="majorHAnsi"/>
          <w:i/>
          <w:iCs/>
          <w:lang w:val="en-GB"/>
        </w:rPr>
        <w:t>et al.</w:t>
      </w:r>
      <w:r w:rsidRPr="00003845">
        <w:rPr>
          <w:rFonts w:asciiTheme="majorHAnsi" w:hAnsiTheme="majorHAnsi" w:cstheme="majorHAnsi"/>
          <w:lang w:val="en-GB"/>
        </w:rPr>
        <w:t xml:space="preserve"> (2021)</w:t>
      </w:r>
      <w:ins w:id="210" w:author="Michael Healy" w:date="2025-09-09T07:47:00Z">
        <w:r w:rsidR="00E36921">
          <w:rPr>
            <w:rFonts w:asciiTheme="majorHAnsi" w:hAnsiTheme="majorHAnsi" w:cstheme="majorHAnsi"/>
            <w:lang w:val="en-GB"/>
          </w:rPr>
          <w:t>,</w:t>
        </w:r>
      </w:ins>
      <w:r w:rsidRPr="00003845">
        <w:rPr>
          <w:rFonts w:asciiTheme="majorHAnsi" w:hAnsiTheme="majorHAnsi" w:cstheme="majorHAnsi"/>
          <w:lang w:val="en-GB"/>
        </w:rPr>
        <w:t xml:space="preserve"> but </w:t>
      </w:r>
      <w:del w:id="211" w:author="Michael Healy" w:date="2025-09-09T07:47:00Z">
        <w:r w:rsidRPr="00003845" w:rsidDel="00E36921">
          <w:rPr>
            <w:rFonts w:asciiTheme="majorHAnsi" w:hAnsiTheme="majorHAnsi" w:cstheme="majorHAnsi"/>
            <w:lang w:val="en-GB"/>
          </w:rPr>
          <w:delText xml:space="preserve">with </w:delText>
        </w:r>
      </w:del>
      <w:ins w:id="212" w:author="Michael Healy" w:date="2025-09-09T07:47:00Z">
        <w:r w:rsidR="00E36921">
          <w:rPr>
            <w:rFonts w:asciiTheme="majorHAnsi" w:hAnsiTheme="majorHAnsi" w:cstheme="majorHAnsi"/>
            <w:lang w:val="en-GB"/>
          </w:rPr>
          <w:t xml:space="preserve">with </w:t>
        </w:r>
      </w:ins>
      <w:r w:rsidRPr="00003845">
        <w:rPr>
          <w:rFonts w:asciiTheme="majorHAnsi" w:hAnsiTheme="majorHAnsi" w:cstheme="majorHAnsi"/>
          <w:lang w:val="en-GB"/>
        </w:rPr>
        <w:t>greater granularity and fidelity</w:t>
      </w:r>
      <w:ins w:id="213" w:author="Michael Healy" w:date="2025-09-09T07:47:00Z">
        <w:r w:rsidR="00E36921">
          <w:rPr>
            <w:rFonts w:asciiTheme="majorHAnsi" w:hAnsiTheme="majorHAnsi" w:cstheme="majorHAnsi"/>
            <w:lang w:val="en-GB"/>
          </w:rPr>
          <w:t xml:space="preserve"> enabled by the STM analysis</w:t>
        </w:r>
      </w:ins>
      <w:r w:rsidRPr="00003845">
        <w:rPr>
          <w:rFonts w:asciiTheme="majorHAnsi" w:hAnsiTheme="majorHAnsi" w:cstheme="majorHAnsi"/>
          <w:lang w:val="en-GB"/>
        </w:rPr>
        <w:t>.</w:t>
      </w:r>
      <w:r w:rsidR="00203AFF" w:rsidRPr="00003845">
        <w:rPr>
          <w:rFonts w:asciiTheme="majorHAnsi" w:hAnsiTheme="majorHAnsi" w:cstheme="majorHAnsi"/>
          <w:lang w:val="en-GB"/>
        </w:rPr>
        <w:t xml:space="preserve"> </w:t>
      </w:r>
      <w:commentRangeStart w:id="214"/>
      <w:r w:rsidR="00203AFF" w:rsidRPr="009B16BC">
        <w:rPr>
          <w:rFonts w:asciiTheme="majorHAnsi" w:hAnsiTheme="majorHAnsi" w:cstheme="majorHAnsi"/>
          <w:highlight w:val="yellow"/>
          <w:lang w:val="en-GB"/>
        </w:rPr>
        <w:t>To writ</w:t>
      </w:r>
      <w:r w:rsidR="009B16BC" w:rsidRPr="009B16BC">
        <w:rPr>
          <w:rFonts w:asciiTheme="majorHAnsi" w:hAnsiTheme="majorHAnsi" w:cstheme="majorHAnsi"/>
          <w:highlight w:val="yellow"/>
          <w:lang w:val="en-GB"/>
        </w:rPr>
        <w:t>e – similarities and differences.</w:t>
      </w:r>
      <w:commentRangeEnd w:id="214"/>
      <w:r w:rsidR="00E70D7F">
        <w:rPr>
          <w:rStyle w:val="CommentReference"/>
        </w:rPr>
        <w:commentReference w:id="214"/>
      </w:r>
    </w:p>
    <w:p w14:paraId="2025E20B" w14:textId="229D335C" w:rsidR="009B16BC" w:rsidRPr="009B16BC" w:rsidRDefault="009B16BC" w:rsidP="009B16BC">
      <w:pPr>
        <w:pStyle w:val="BodyText"/>
        <w:ind w:firstLine="0"/>
        <w:rPr>
          <w:b/>
          <w:bCs/>
          <w:lang w:val="en-GB"/>
        </w:rPr>
      </w:pPr>
      <w:r>
        <w:rPr>
          <w:b/>
          <w:bCs/>
          <w:lang w:val="en-GB"/>
        </w:rPr>
        <w:t>Author Reflections</w:t>
      </w:r>
    </w:p>
    <w:p w14:paraId="5BD89B29" w14:textId="500C9B40" w:rsidR="009B16BC" w:rsidRDefault="00E70D7F" w:rsidP="009B16BC">
      <w:pPr>
        <w:pStyle w:val="BodyText"/>
        <w:ind w:firstLine="0"/>
        <w:rPr>
          <w:lang w:val="en-GB"/>
        </w:rPr>
      </w:pPr>
      <w:r>
        <w:rPr>
          <w:lang w:val="en-GB"/>
        </w:rPr>
        <w:t xml:space="preserve">The seven authors of this manuscript have had significant involvement with </w:t>
      </w:r>
      <w:r w:rsidRPr="00E36921">
        <w:rPr>
          <w:i/>
          <w:iCs/>
          <w:lang w:val="en-GB"/>
          <w:rPrChange w:id="215" w:author="Michael Healy" w:date="2025-09-09T07:46:00Z">
            <w:rPr>
              <w:lang w:val="en-GB"/>
            </w:rPr>
          </w:rPrChange>
        </w:rPr>
        <w:t>CDI</w:t>
      </w:r>
      <w:r>
        <w:rPr>
          <w:lang w:val="en-GB"/>
        </w:rPr>
        <w:t xml:space="preserve"> in various ways, often over many years. To draw on such experience, </w:t>
      </w:r>
      <w:r w:rsidR="00454645">
        <w:rPr>
          <w:lang w:val="en-GB"/>
        </w:rPr>
        <w:t xml:space="preserve">each author now offers a 250-word reflection covering (1) their involvement with </w:t>
      </w:r>
      <w:r w:rsidR="00454645" w:rsidRPr="00E36921">
        <w:rPr>
          <w:i/>
          <w:iCs/>
          <w:u w:val="single"/>
          <w:lang w:val="en-GB"/>
          <w:rPrChange w:id="216" w:author="Michael Healy" w:date="2025-09-09T07:46:00Z">
            <w:rPr>
              <w:lang w:val="en-GB"/>
            </w:rPr>
          </w:rPrChange>
        </w:rPr>
        <w:t>CDI</w:t>
      </w:r>
      <w:r w:rsidR="00454645">
        <w:rPr>
          <w:lang w:val="en-GB"/>
        </w:rPr>
        <w:t xml:space="preserve"> over the years, (2) their reflections on the </w:t>
      </w:r>
      <w:r w:rsidR="00454645">
        <w:rPr>
          <w:lang w:val="en-GB"/>
        </w:rPr>
        <w:lastRenderedPageBreak/>
        <w:t xml:space="preserve">findings presented in this manuscript, and (3) research avenues they would like to see </w:t>
      </w:r>
      <w:r w:rsidR="009B16BC">
        <w:rPr>
          <w:lang w:val="en-GB"/>
        </w:rPr>
        <w:t xml:space="preserve">further explored at </w:t>
      </w:r>
      <w:r w:rsidR="009B16BC" w:rsidRPr="00E36921">
        <w:rPr>
          <w:i/>
          <w:iCs/>
          <w:lang w:val="en-GB"/>
          <w:rPrChange w:id="217" w:author="Michael Healy" w:date="2025-09-09T07:46:00Z">
            <w:rPr>
              <w:lang w:val="en-GB"/>
            </w:rPr>
          </w:rPrChange>
        </w:rPr>
        <w:t>CDI</w:t>
      </w:r>
      <w:r w:rsidR="009B16BC">
        <w:rPr>
          <w:lang w:val="en-GB"/>
        </w:rPr>
        <w:t xml:space="preserve"> in the years ahead.</w:t>
      </w:r>
    </w:p>
    <w:bookmarkEnd w:id="207"/>
    <w:p w14:paraId="77A60506" w14:textId="6CF7EAE5" w:rsidR="009B16BC" w:rsidRPr="009B16BC" w:rsidRDefault="009B16BC" w:rsidP="009B16BC">
      <w:pPr>
        <w:pStyle w:val="BodyText"/>
        <w:ind w:firstLine="0"/>
        <w:rPr>
          <w:b/>
          <w:bCs/>
          <w:i/>
          <w:iCs/>
          <w:lang w:val="en-GB"/>
        </w:rPr>
      </w:pPr>
      <w:r w:rsidRPr="009B16BC">
        <w:rPr>
          <w:b/>
          <w:bCs/>
          <w:i/>
          <w:iCs/>
          <w:lang w:val="en-GB"/>
        </w:rPr>
        <w:t>Michael Healy</w:t>
      </w:r>
    </w:p>
    <w:p w14:paraId="055E557D" w14:textId="13646A1B" w:rsidR="009B16BC" w:rsidRDefault="009B16BC" w:rsidP="009B16BC">
      <w:pPr>
        <w:pStyle w:val="BodyText"/>
        <w:ind w:firstLine="0"/>
        <w:rPr>
          <w:lang w:val="en-GB"/>
        </w:rPr>
      </w:pPr>
      <w:commentRangeStart w:id="218"/>
      <w:r w:rsidRPr="009B16BC">
        <w:rPr>
          <w:highlight w:val="yellow"/>
          <w:lang w:val="en-GB"/>
        </w:rPr>
        <w:t>To write</w:t>
      </w:r>
      <w:commentRangeEnd w:id="218"/>
      <w:r>
        <w:rPr>
          <w:rStyle w:val="CommentReference"/>
        </w:rPr>
        <w:commentReference w:id="218"/>
      </w:r>
    </w:p>
    <w:p w14:paraId="4F39B9B1" w14:textId="10283185" w:rsidR="009B16BC" w:rsidRPr="009B16BC" w:rsidRDefault="009B16BC" w:rsidP="009B16BC">
      <w:pPr>
        <w:pStyle w:val="BodyText"/>
        <w:ind w:firstLine="0"/>
        <w:rPr>
          <w:b/>
          <w:bCs/>
          <w:i/>
          <w:iCs/>
          <w:lang w:val="en-GB"/>
        </w:rPr>
      </w:pPr>
      <w:r>
        <w:rPr>
          <w:b/>
          <w:bCs/>
          <w:i/>
          <w:iCs/>
          <w:lang w:val="en-GB"/>
        </w:rPr>
        <w:t>Yehuda Baruch</w:t>
      </w:r>
    </w:p>
    <w:p w14:paraId="74959FDA" w14:textId="77777777" w:rsidR="009B16BC" w:rsidRPr="009B16BC" w:rsidRDefault="009B16BC" w:rsidP="009B16BC">
      <w:pPr>
        <w:pStyle w:val="BodyText"/>
        <w:ind w:firstLine="0"/>
        <w:rPr>
          <w:lang w:val="en-GB"/>
        </w:rPr>
      </w:pPr>
      <w:commentRangeStart w:id="219"/>
      <w:r w:rsidRPr="009B16BC">
        <w:rPr>
          <w:highlight w:val="yellow"/>
          <w:lang w:val="en-GB"/>
        </w:rPr>
        <w:t>To write</w:t>
      </w:r>
      <w:commentRangeEnd w:id="219"/>
      <w:r>
        <w:rPr>
          <w:rStyle w:val="CommentReference"/>
        </w:rPr>
        <w:commentReference w:id="219"/>
      </w:r>
    </w:p>
    <w:p w14:paraId="0A5FA969" w14:textId="77777777" w:rsidR="009B16BC" w:rsidRDefault="009B16BC" w:rsidP="009B16BC">
      <w:pPr>
        <w:pStyle w:val="BodyText"/>
        <w:ind w:firstLine="0"/>
        <w:rPr>
          <w:b/>
          <w:bCs/>
          <w:i/>
          <w:iCs/>
          <w:lang w:val="en-GB"/>
        </w:rPr>
      </w:pPr>
      <w:r w:rsidRPr="009B16BC">
        <w:rPr>
          <w:b/>
          <w:bCs/>
          <w:i/>
          <w:iCs/>
          <w:lang w:val="en-GB"/>
        </w:rPr>
        <w:t xml:space="preserve">Sébastien Point </w:t>
      </w:r>
    </w:p>
    <w:p w14:paraId="61936094" w14:textId="1D66C351" w:rsidR="009B16BC" w:rsidRPr="009B16BC" w:rsidRDefault="009B16BC" w:rsidP="009B16BC">
      <w:pPr>
        <w:pStyle w:val="BodyText"/>
        <w:ind w:firstLine="0"/>
        <w:rPr>
          <w:lang w:val="en-GB"/>
        </w:rPr>
      </w:pPr>
      <w:commentRangeStart w:id="220"/>
      <w:r w:rsidRPr="009B16BC">
        <w:rPr>
          <w:highlight w:val="yellow"/>
          <w:lang w:val="en-GB"/>
        </w:rPr>
        <w:t>To write</w:t>
      </w:r>
      <w:commentRangeEnd w:id="220"/>
      <w:r>
        <w:rPr>
          <w:rStyle w:val="CommentReference"/>
        </w:rPr>
        <w:commentReference w:id="220"/>
      </w:r>
    </w:p>
    <w:p w14:paraId="6DECF22B" w14:textId="10B8A501" w:rsidR="009B16BC" w:rsidRPr="009B16BC" w:rsidRDefault="009B16BC" w:rsidP="009B16BC">
      <w:pPr>
        <w:pStyle w:val="BodyText"/>
        <w:ind w:firstLine="0"/>
        <w:rPr>
          <w:b/>
          <w:bCs/>
          <w:i/>
          <w:iCs/>
          <w:lang w:val="en-GB"/>
        </w:rPr>
      </w:pPr>
      <w:r>
        <w:rPr>
          <w:b/>
          <w:bCs/>
          <w:i/>
          <w:iCs/>
          <w:lang w:val="en-GB"/>
        </w:rPr>
        <w:t>Jennifer A. Harrison</w:t>
      </w:r>
    </w:p>
    <w:p w14:paraId="361344BF" w14:textId="77777777" w:rsidR="009B16BC" w:rsidRPr="009B16BC" w:rsidRDefault="009B16BC" w:rsidP="009B16BC">
      <w:pPr>
        <w:pStyle w:val="BodyText"/>
        <w:ind w:firstLine="0"/>
        <w:rPr>
          <w:lang w:val="en-GB"/>
        </w:rPr>
      </w:pPr>
      <w:commentRangeStart w:id="221"/>
      <w:r w:rsidRPr="009B16BC">
        <w:rPr>
          <w:highlight w:val="yellow"/>
          <w:lang w:val="en-GB"/>
        </w:rPr>
        <w:t>To write</w:t>
      </w:r>
      <w:commentRangeEnd w:id="221"/>
      <w:r>
        <w:rPr>
          <w:rStyle w:val="CommentReference"/>
        </w:rPr>
        <w:commentReference w:id="221"/>
      </w:r>
    </w:p>
    <w:p w14:paraId="1C41273C" w14:textId="60B772DD" w:rsidR="009B16BC" w:rsidRPr="009B16BC" w:rsidRDefault="009B16BC" w:rsidP="009B16BC">
      <w:pPr>
        <w:pStyle w:val="BodyText"/>
        <w:ind w:firstLine="0"/>
        <w:rPr>
          <w:b/>
          <w:bCs/>
          <w:i/>
          <w:iCs/>
          <w:lang w:val="en-GB"/>
        </w:rPr>
      </w:pPr>
      <w:r>
        <w:rPr>
          <w:b/>
          <w:bCs/>
          <w:i/>
          <w:iCs/>
          <w:lang w:val="en-GB"/>
        </w:rPr>
        <w:t>Beatrice I. J. M. Van der Heijden</w:t>
      </w:r>
    </w:p>
    <w:p w14:paraId="0A8AE618" w14:textId="77777777" w:rsidR="009B16BC" w:rsidRPr="009B16BC" w:rsidRDefault="009B16BC" w:rsidP="009B16BC">
      <w:pPr>
        <w:pStyle w:val="BodyText"/>
        <w:ind w:firstLine="0"/>
        <w:rPr>
          <w:lang w:val="en-GB"/>
        </w:rPr>
      </w:pPr>
      <w:commentRangeStart w:id="222"/>
      <w:r w:rsidRPr="009B16BC">
        <w:rPr>
          <w:highlight w:val="yellow"/>
          <w:lang w:val="en-GB"/>
        </w:rPr>
        <w:t>To write</w:t>
      </w:r>
      <w:commentRangeEnd w:id="222"/>
      <w:r>
        <w:rPr>
          <w:rStyle w:val="CommentReference"/>
        </w:rPr>
        <w:commentReference w:id="222"/>
      </w:r>
    </w:p>
    <w:p w14:paraId="70FE7F67" w14:textId="7F79C6AF" w:rsidR="009B16BC" w:rsidRPr="009B16BC" w:rsidRDefault="009B16BC" w:rsidP="009B16BC">
      <w:pPr>
        <w:pStyle w:val="BodyText"/>
        <w:ind w:firstLine="0"/>
        <w:rPr>
          <w:b/>
          <w:bCs/>
          <w:i/>
          <w:iCs/>
          <w:lang w:val="en-GB"/>
        </w:rPr>
      </w:pPr>
      <w:r>
        <w:rPr>
          <w:b/>
          <w:bCs/>
          <w:i/>
          <w:iCs/>
          <w:lang w:val="en-GB"/>
        </w:rPr>
        <w:t>Jon Briscoe</w:t>
      </w:r>
    </w:p>
    <w:p w14:paraId="6E6A88E1" w14:textId="77777777" w:rsidR="009B16BC" w:rsidRPr="009B16BC" w:rsidRDefault="009B16BC" w:rsidP="009B16BC">
      <w:pPr>
        <w:pStyle w:val="BodyText"/>
        <w:ind w:firstLine="0"/>
        <w:rPr>
          <w:lang w:val="en-GB"/>
        </w:rPr>
      </w:pPr>
      <w:commentRangeStart w:id="223"/>
      <w:r w:rsidRPr="009B16BC">
        <w:rPr>
          <w:highlight w:val="yellow"/>
          <w:lang w:val="en-GB"/>
        </w:rPr>
        <w:t>To write</w:t>
      </w:r>
      <w:commentRangeEnd w:id="223"/>
      <w:r>
        <w:rPr>
          <w:rStyle w:val="CommentReference"/>
        </w:rPr>
        <w:commentReference w:id="223"/>
      </w:r>
    </w:p>
    <w:p w14:paraId="521A3456" w14:textId="75E98E2E" w:rsidR="009B16BC" w:rsidRPr="009B16BC" w:rsidRDefault="009B16BC" w:rsidP="009B16BC">
      <w:pPr>
        <w:pStyle w:val="BodyText"/>
        <w:ind w:firstLine="0"/>
        <w:rPr>
          <w:b/>
          <w:bCs/>
          <w:i/>
          <w:iCs/>
          <w:lang w:val="en-GB"/>
        </w:rPr>
      </w:pPr>
      <w:r>
        <w:rPr>
          <w:b/>
          <w:bCs/>
          <w:i/>
          <w:iCs/>
          <w:lang w:val="en-GB"/>
        </w:rPr>
        <w:t>William E. Donald</w:t>
      </w:r>
    </w:p>
    <w:p w14:paraId="03435399" w14:textId="682F95A5" w:rsidR="008B5052" w:rsidRDefault="008B5052" w:rsidP="009B16BC">
      <w:pPr>
        <w:pStyle w:val="BodyText"/>
        <w:ind w:firstLine="0"/>
        <w:rPr>
          <w:lang w:val="en-GB"/>
        </w:rPr>
      </w:pPr>
      <w:r w:rsidRPr="008B5052">
        <w:rPr>
          <w:lang w:val="en-GB"/>
        </w:rPr>
        <w:t xml:space="preserve">As Co-Editor-in-Chief of </w:t>
      </w:r>
      <w:r w:rsidRPr="00E36921">
        <w:rPr>
          <w:i/>
          <w:iCs/>
          <w:lang w:val="en-GB"/>
          <w:rPrChange w:id="224" w:author="Michael Healy" w:date="2025-09-09T07:46:00Z">
            <w:rPr>
              <w:lang w:val="en-GB"/>
            </w:rPr>
          </w:rPrChange>
        </w:rPr>
        <w:t>CDI</w:t>
      </w:r>
      <w:r w:rsidRPr="008B5052">
        <w:rPr>
          <w:lang w:val="en-GB"/>
        </w:rPr>
        <w:t xml:space="preserve"> and a long-time contributor since my doctoral studies, I view the STM findings with both scholarly interest and editorial purpose. The nine-topic model affirms </w:t>
      </w:r>
      <w:r w:rsidRPr="00E36921">
        <w:rPr>
          <w:i/>
          <w:iCs/>
          <w:lang w:val="en-GB"/>
          <w:rPrChange w:id="225" w:author="Michael Healy" w:date="2025-09-09T07:46:00Z">
            <w:rPr>
              <w:lang w:val="en-GB"/>
            </w:rPr>
          </w:rPrChange>
        </w:rPr>
        <w:t>CDI</w:t>
      </w:r>
      <w:r w:rsidRPr="008B5052">
        <w:rPr>
          <w:lang w:val="en-GB"/>
        </w:rPr>
        <w:t xml:space="preserve">’s broad-church identity, capturing a balance between specialist and generalist contributions. Clear shifts </w:t>
      </w:r>
      <w:proofErr w:type="gramStart"/>
      <w:r w:rsidRPr="008B5052">
        <w:rPr>
          <w:lang w:val="en-GB"/>
        </w:rPr>
        <w:t>emerge:</w:t>
      </w:r>
      <w:proofErr w:type="gramEnd"/>
      <w:r w:rsidRPr="008B5052">
        <w:rPr>
          <w:lang w:val="en-GB"/>
        </w:rPr>
        <w:t xml:space="preserve"> recruitment and talent management have declined, while sustainable careers, job insecurity, work–family dynamics, and wellbeing have grown in prominence, reflecting evolving labour market conditions and scholarly priorities (Figure 1).</w:t>
      </w:r>
      <w:r>
        <w:rPr>
          <w:lang w:val="en-GB"/>
        </w:rPr>
        <w:t xml:space="preserve"> </w:t>
      </w:r>
      <w:r w:rsidRPr="008B5052">
        <w:rPr>
          <w:lang w:val="en-GB"/>
        </w:rPr>
        <w:t xml:space="preserve">Figure 2 highlights </w:t>
      </w:r>
      <w:r w:rsidRPr="00E36921">
        <w:rPr>
          <w:i/>
          <w:iCs/>
          <w:lang w:val="en-GB"/>
          <w:rPrChange w:id="226" w:author="Michael Healy" w:date="2025-09-09T07:46:00Z">
            <w:rPr>
              <w:lang w:val="en-GB"/>
            </w:rPr>
          </w:rPrChange>
        </w:rPr>
        <w:t>CDI</w:t>
      </w:r>
      <w:r w:rsidRPr="008B5052">
        <w:rPr>
          <w:lang w:val="en-GB"/>
        </w:rPr>
        <w:t xml:space="preserve">’s role as a trusted outlet for leading scholars, reinforcing its intellectual reach and ongoing partnership with the </w:t>
      </w:r>
      <w:r w:rsidRPr="008B5052">
        <w:rPr>
          <w:i/>
          <w:iCs/>
          <w:lang w:val="en-GB"/>
        </w:rPr>
        <w:t>Academy of Management’s Careers Division</w:t>
      </w:r>
      <w:r w:rsidRPr="008B5052">
        <w:rPr>
          <w:lang w:val="en-GB"/>
        </w:rPr>
        <w:t xml:space="preserve">. Citation trends require careful </w:t>
      </w:r>
      <w:r w:rsidRPr="008B5052">
        <w:rPr>
          <w:lang w:val="en-GB"/>
        </w:rPr>
        <w:lastRenderedPageBreak/>
        <w:t>interpretation. Figure 3 illustrates citation lag, where older contributions dominate, while Figure 4 shows that contemporary themes linked to social and technological disruption now attract greater attention than traditional HR topics.</w:t>
      </w:r>
    </w:p>
    <w:p w14:paraId="3BC66F0F" w14:textId="4AB2C08F" w:rsidR="008B5052" w:rsidRDefault="008B5052" w:rsidP="008B5052">
      <w:pPr>
        <w:pStyle w:val="BodyText"/>
        <w:rPr>
          <w:lang w:val="en-GB"/>
        </w:rPr>
      </w:pPr>
      <w:proofErr w:type="gramStart"/>
      <w:r w:rsidRPr="008B5052">
        <w:rPr>
          <w:lang w:val="en-GB"/>
        </w:rPr>
        <w:t>Looking forward, these insights</w:t>
      </w:r>
      <w:proofErr w:type="gramEnd"/>
      <w:r w:rsidRPr="008B5052">
        <w:rPr>
          <w:lang w:val="en-GB"/>
        </w:rPr>
        <w:t xml:space="preserve"> should inform editorial strategy. </w:t>
      </w:r>
      <w:r w:rsidRPr="00E36921">
        <w:rPr>
          <w:i/>
          <w:iCs/>
          <w:lang w:val="en-GB"/>
          <w:rPrChange w:id="227" w:author="Michael Healy" w:date="2025-09-09T07:46:00Z">
            <w:rPr>
              <w:lang w:val="en-GB"/>
            </w:rPr>
          </w:rPrChange>
        </w:rPr>
        <w:t xml:space="preserve">CDI </w:t>
      </w:r>
      <w:r w:rsidRPr="008B5052">
        <w:rPr>
          <w:lang w:val="en-GB"/>
        </w:rPr>
        <w:t>is well placed to advance scholarship on marginalised groups across the life span and to encourage more submissions from underrepresented regions, including Africa, Asia, and South America. Further empirical engagement with sustainable career ecosystem theory (Donald, 2023; Donald et al., 2024b) is also needed, particularly examining artificial intelligence as a structural and disruptive force in careers. At the same time, strengthening the bridge to practice remains essential. Practitioner Insights, introduced in 2024, provides a platform to ensure the journal continues to serve academics, practitioners, and policymakers (Harrison and Donald, 2024). Together, these directions will deepen CDI’s interdisciplinarity and enhance its impact.</w:t>
      </w:r>
    </w:p>
    <w:p w14:paraId="4B50BBBB" w14:textId="77777777" w:rsidR="00EA0F04" w:rsidRPr="00003845" w:rsidRDefault="00000000" w:rsidP="005A6EE0">
      <w:pPr>
        <w:pStyle w:val="Heading1"/>
        <w:rPr>
          <w:rFonts w:cstheme="majorHAnsi"/>
          <w:szCs w:val="24"/>
          <w:lang w:val="en-GB"/>
        </w:rPr>
      </w:pPr>
      <w:bookmarkStart w:id="228" w:name="conclusion"/>
      <w:bookmarkEnd w:id="206"/>
      <w:r w:rsidRPr="00003845">
        <w:rPr>
          <w:rFonts w:cstheme="majorHAnsi"/>
          <w:szCs w:val="24"/>
          <w:lang w:val="en-GB"/>
        </w:rPr>
        <w:t>Conclusion</w:t>
      </w:r>
    </w:p>
    <w:p w14:paraId="25A68AEB" w14:textId="686AA06B" w:rsidR="00504C82" w:rsidRPr="00003845" w:rsidRDefault="00504C82" w:rsidP="00203AFF">
      <w:pPr>
        <w:pStyle w:val="BodyText"/>
        <w:ind w:firstLine="0"/>
        <w:rPr>
          <w:lang w:val="en-GB"/>
        </w:rPr>
      </w:pPr>
      <w:r w:rsidRPr="00504C82">
        <w:rPr>
          <w:lang w:val="en-GB"/>
        </w:rPr>
        <w:t xml:space="preserve">This </w:t>
      </w:r>
      <w:r>
        <w:rPr>
          <w:lang w:val="en-GB"/>
        </w:rPr>
        <w:t>r</w:t>
      </w:r>
      <w:r w:rsidRPr="00504C82">
        <w:rPr>
          <w:lang w:val="en-GB"/>
        </w:rPr>
        <w:t xml:space="preserve">eview of </w:t>
      </w:r>
      <w:r w:rsidRPr="00E36921">
        <w:rPr>
          <w:i/>
          <w:iCs/>
          <w:lang w:val="en-GB"/>
          <w:rPrChange w:id="229" w:author="Michael Healy" w:date="2025-09-09T07:46:00Z">
            <w:rPr>
              <w:lang w:val="en-GB"/>
            </w:rPr>
          </w:rPrChange>
        </w:rPr>
        <w:t>CDI</w:t>
      </w:r>
      <w:r>
        <w:rPr>
          <w:lang w:val="en-GB"/>
        </w:rPr>
        <w:t xml:space="preserve"> </w:t>
      </w:r>
      <w:r w:rsidRPr="00504C82">
        <w:rPr>
          <w:lang w:val="en-GB"/>
        </w:rPr>
        <w:t xml:space="preserve">at its 30-year milestone demonstrates how the journal has evolved into a leading interdisciplinary outlet for career scholarship. By applying </w:t>
      </w:r>
      <w:r>
        <w:rPr>
          <w:lang w:val="en-GB"/>
        </w:rPr>
        <w:t>STM</w:t>
      </w:r>
      <w:r w:rsidRPr="00504C82">
        <w:rPr>
          <w:lang w:val="en-GB"/>
        </w:rPr>
        <w:t xml:space="preserve"> to nearly three decades of abstracts, the study highlights both the continuity of core concerns and the emergence of new priorities that reflect changing societal and organisational contexts. Patterns of topic prevalence reveal the shifting contours of the field, while author profiling underscores the journal’s ability to accommodate both specialist </w:t>
      </w:r>
      <w:r>
        <w:rPr>
          <w:lang w:val="en-GB"/>
        </w:rPr>
        <w:t xml:space="preserve">and generalist </w:t>
      </w:r>
      <w:r w:rsidRPr="00504C82">
        <w:rPr>
          <w:lang w:val="en-GB"/>
        </w:rPr>
        <w:t>expertise</w:t>
      </w:r>
      <w:r>
        <w:rPr>
          <w:lang w:val="en-GB"/>
        </w:rPr>
        <w:t xml:space="preserve">. </w:t>
      </w:r>
      <w:r w:rsidRPr="00504C82">
        <w:rPr>
          <w:lang w:val="en-GB"/>
        </w:rPr>
        <w:t xml:space="preserve">The integration of citation analysis and reflections from experienced scholars further deepens understanding of the journal’s intellectual trajectory and future opportunities. Taken together, the findings show </w:t>
      </w:r>
      <w:r w:rsidRPr="00E36921">
        <w:rPr>
          <w:i/>
          <w:iCs/>
          <w:lang w:val="en-GB"/>
          <w:rPrChange w:id="230" w:author="Michael Healy" w:date="2025-09-09T07:46:00Z">
            <w:rPr>
              <w:lang w:val="en-GB"/>
            </w:rPr>
          </w:rPrChange>
        </w:rPr>
        <w:t>CDI</w:t>
      </w:r>
      <w:r w:rsidRPr="00504C82">
        <w:rPr>
          <w:lang w:val="en-GB"/>
        </w:rPr>
        <w:t xml:space="preserve">’s responsiveness to global disruptions and evolving debates in careers research. They also provide a foundation for </w:t>
      </w:r>
      <w:r w:rsidRPr="00504C82">
        <w:rPr>
          <w:lang w:val="en-GB"/>
        </w:rPr>
        <w:lastRenderedPageBreak/>
        <w:t>guiding editorial strategy, encouraging contributions from diverse voices, and shaping future research agendas in career development.</w:t>
      </w:r>
    </w:p>
    <w:bookmarkEnd w:id="228"/>
    <w:p w14:paraId="33EEC464" w14:textId="77777777" w:rsidR="00203AFF" w:rsidRPr="00003845" w:rsidRDefault="00203AFF">
      <w:pPr>
        <w:spacing w:after="200" w:line="240" w:lineRule="auto"/>
        <w:rPr>
          <w:rFonts w:asciiTheme="majorHAnsi" w:eastAsiaTheme="majorEastAsia" w:hAnsiTheme="majorHAnsi" w:cstheme="majorHAnsi"/>
          <w:b/>
          <w:bCs/>
          <w:lang w:val="en-GB"/>
        </w:rPr>
      </w:pPr>
      <w:r w:rsidRPr="00003845">
        <w:rPr>
          <w:rFonts w:cstheme="majorHAnsi"/>
          <w:lang w:val="en-GB"/>
        </w:rPr>
        <w:br w:type="page"/>
      </w:r>
    </w:p>
    <w:p w14:paraId="733EE33A" w14:textId="6A39513F" w:rsidR="00EA0F04" w:rsidRPr="00003845" w:rsidRDefault="00000000" w:rsidP="005A6EE0">
      <w:pPr>
        <w:pStyle w:val="Heading1"/>
        <w:rPr>
          <w:rFonts w:cstheme="majorHAnsi"/>
          <w:szCs w:val="24"/>
          <w:lang w:val="en-GB"/>
        </w:rPr>
      </w:pPr>
      <w:r w:rsidRPr="00003845">
        <w:rPr>
          <w:rFonts w:cstheme="majorHAnsi"/>
          <w:szCs w:val="24"/>
          <w:lang w:val="en-GB"/>
        </w:rPr>
        <w:lastRenderedPageBreak/>
        <w:t>References</w:t>
      </w:r>
    </w:p>
    <w:p w14:paraId="73D1B593" w14:textId="5F515920" w:rsidR="00303F15" w:rsidRDefault="00303F15" w:rsidP="005A6EE0">
      <w:pPr>
        <w:pStyle w:val="Bibliography"/>
        <w:rPr>
          <w:rFonts w:asciiTheme="majorHAnsi" w:hAnsiTheme="majorHAnsi" w:cstheme="majorHAnsi"/>
          <w:lang w:val="en-GB"/>
        </w:rPr>
      </w:pPr>
      <w:bookmarkStart w:id="231" w:name="ref-cuccurullo.aria2022"/>
      <w:bookmarkStart w:id="232" w:name="refs"/>
      <w:r>
        <w:rPr>
          <w:rFonts w:asciiTheme="majorHAnsi" w:hAnsiTheme="majorHAnsi" w:cstheme="majorHAnsi"/>
          <w:lang w:val="en-GB"/>
        </w:rPr>
        <w:t xml:space="preserve">Akkermans, J., Donald, W.E., Jackson, D. and Forrier, A. (2024), “Are we talking about the same thing? The case for stronger connections between graduate and worker employability research”, </w:t>
      </w:r>
      <w:r>
        <w:rPr>
          <w:rFonts w:asciiTheme="majorHAnsi" w:hAnsiTheme="majorHAnsi" w:cstheme="majorHAnsi"/>
          <w:i/>
          <w:iCs/>
          <w:lang w:val="en-GB"/>
        </w:rPr>
        <w:t>Career Development International</w:t>
      </w:r>
      <w:r>
        <w:rPr>
          <w:rFonts w:asciiTheme="majorHAnsi" w:hAnsiTheme="majorHAnsi" w:cstheme="majorHAnsi"/>
          <w:lang w:val="en-GB"/>
        </w:rPr>
        <w:t>, Vol. 29 No. 1, pp. 80-92. doi: 10.1108/CDI-08-2023-0278.</w:t>
      </w:r>
    </w:p>
    <w:p w14:paraId="59F663D9" w14:textId="0E1B4D5E" w:rsidR="00303F15" w:rsidRDefault="00303F15" w:rsidP="005A6EE0">
      <w:pPr>
        <w:pStyle w:val="Bibliography"/>
        <w:rPr>
          <w:rFonts w:asciiTheme="majorHAnsi" w:hAnsiTheme="majorHAnsi" w:cstheme="majorHAnsi"/>
          <w:lang w:val="en-GB"/>
        </w:rPr>
      </w:pPr>
      <w:r w:rsidRPr="00303F15">
        <w:rPr>
          <w:rFonts w:asciiTheme="majorHAnsi" w:hAnsiTheme="majorHAnsi" w:cstheme="majorHAnsi"/>
          <w:lang w:val="en-GB"/>
        </w:rPr>
        <w:t>Akkermans,</w:t>
      </w:r>
      <w:r>
        <w:rPr>
          <w:rFonts w:asciiTheme="majorHAnsi" w:hAnsiTheme="majorHAnsi" w:cstheme="majorHAnsi"/>
          <w:lang w:val="en-GB"/>
        </w:rPr>
        <w:t xml:space="preserve"> R., </w:t>
      </w:r>
      <w:r w:rsidRPr="00303F15">
        <w:rPr>
          <w:rFonts w:asciiTheme="majorHAnsi" w:hAnsiTheme="majorHAnsi" w:cstheme="majorHAnsi"/>
          <w:lang w:val="en-GB"/>
        </w:rPr>
        <w:t>Rodrigues,</w:t>
      </w:r>
      <w:r>
        <w:rPr>
          <w:rFonts w:asciiTheme="majorHAnsi" w:hAnsiTheme="majorHAnsi" w:cstheme="majorHAnsi"/>
          <w:lang w:val="en-GB"/>
        </w:rPr>
        <w:t xml:space="preserve"> R., </w:t>
      </w:r>
      <w:r w:rsidRPr="00303F15">
        <w:rPr>
          <w:rFonts w:asciiTheme="majorHAnsi" w:hAnsiTheme="majorHAnsi" w:cstheme="majorHAnsi"/>
          <w:lang w:val="en-GB"/>
        </w:rPr>
        <w:t>Mol,</w:t>
      </w:r>
      <w:r>
        <w:rPr>
          <w:rFonts w:asciiTheme="majorHAnsi" w:hAnsiTheme="majorHAnsi" w:cstheme="majorHAnsi"/>
          <w:lang w:val="en-GB"/>
        </w:rPr>
        <w:t xml:space="preserve"> S.T., </w:t>
      </w:r>
      <w:r w:rsidRPr="00303F15">
        <w:rPr>
          <w:rFonts w:asciiTheme="majorHAnsi" w:hAnsiTheme="majorHAnsi" w:cstheme="majorHAnsi"/>
          <w:lang w:val="en-GB"/>
        </w:rPr>
        <w:t>Seibert,</w:t>
      </w:r>
      <w:r>
        <w:rPr>
          <w:rFonts w:asciiTheme="majorHAnsi" w:hAnsiTheme="majorHAnsi" w:cstheme="majorHAnsi"/>
          <w:lang w:val="en-GB"/>
        </w:rPr>
        <w:t xml:space="preserve"> S.E., and </w:t>
      </w:r>
      <w:proofErr w:type="spellStart"/>
      <w:r w:rsidRPr="00303F15">
        <w:rPr>
          <w:rFonts w:asciiTheme="majorHAnsi" w:hAnsiTheme="majorHAnsi" w:cstheme="majorHAnsi"/>
          <w:lang w:val="en-GB"/>
        </w:rPr>
        <w:t>Khapova</w:t>
      </w:r>
      <w:proofErr w:type="spellEnd"/>
      <w:r>
        <w:rPr>
          <w:rFonts w:asciiTheme="majorHAnsi" w:hAnsiTheme="majorHAnsi" w:cstheme="majorHAnsi"/>
          <w:lang w:val="en-GB"/>
        </w:rPr>
        <w:t>, S.N. (2021), “</w:t>
      </w:r>
      <w:r w:rsidRPr="00303F15">
        <w:rPr>
          <w:rFonts w:asciiTheme="majorHAnsi" w:hAnsiTheme="majorHAnsi" w:cstheme="majorHAnsi"/>
          <w:lang w:val="en-GB"/>
        </w:rPr>
        <w:t>The role of career shocks in contemporary career development: key challenges and ways forward</w:t>
      </w:r>
      <w:r>
        <w:rPr>
          <w:rFonts w:asciiTheme="majorHAnsi" w:hAnsiTheme="majorHAnsi" w:cstheme="majorHAnsi"/>
          <w:lang w:val="en-GB"/>
        </w:rPr>
        <w:t>”,</w:t>
      </w:r>
      <w:r w:rsidRPr="00303F15">
        <w:rPr>
          <w:rFonts w:asciiTheme="majorHAnsi" w:hAnsiTheme="majorHAnsi" w:cstheme="majorHAnsi"/>
          <w:lang w:val="en-GB"/>
        </w:rPr>
        <w:t xml:space="preserve"> </w:t>
      </w:r>
      <w:r w:rsidRPr="00303F15">
        <w:rPr>
          <w:rFonts w:asciiTheme="majorHAnsi" w:hAnsiTheme="majorHAnsi" w:cstheme="majorHAnsi"/>
          <w:i/>
          <w:iCs/>
          <w:lang w:val="en-GB"/>
        </w:rPr>
        <w:t>Career Development International</w:t>
      </w:r>
      <w:r>
        <w:rPr>
          <w:rFonts w:asciiTheme="majorHAnsi" w:hAnsiTheme="majorHAnsi" w:cstheme="majorHAnsi"/>
          <w:lang w:val="en-GB"/>
        </w:rPr>
        <w:t>,</w:t>
      </w:r>
      <w:r w:rsidRPr="00303F15">
        <w:rPr>
          <w:rFonts w:asciiTheme="majorHAnsi" w:hAnsiTheme="majorHAnsi" w:cstheme="majorHAnsi"/>
          <w:lang w:val="en-GB"/>
        </w:rPr>
        <w:t xml:space="preserve"> </w:t>
      </w:r>
      <w:r>
        <w:rPr>
          <w:rFonts w:asciiTheme="majorHAnsi" w:hAnsiTheme="majorHAnsi" w:cstheme="majorHAnsi"/>
          <w:lang w:val="en-GB"/>
        </w:rPr>
        <w:t>Vol. 2</w:t>
      </w:r>
      <w:r w:rsidRPr="00303F15">
        <w:rPr>
          <w:rFonts w:asciiTheme="majorHAnsi" w:hAnsiTheme="majorHAnsi" w:cstheme="majorHAnsi"/>
          <w:lang w:val="en-GB"/>
        </w:rPr>
        <w:t xml:space="preserve">6 </w:t>
      </w:r>
      <w:r>
        <w:rPr>
          <w:rFonts w:asciiTheme="majorHAnsi" w:hAnsiTheme="majorHAnsi" w:cstheme="majorHAnsi"/>
          <w:lang w:val="en-GB"/>
        </w:rPr>
        <w:t xml:space="preserve">No. </w:t>
      </w:r>
      <w:r w:rsidRPr="00303F15">
        <w:rPr>
          <w:rFonts w:asciiTheme="majorHAnsi" w:hAnsiTheme="majorHAnsi" w:cstheme="majorHAnsi"/>
          <w:lang w:val="en-GB"/>
        </w:rPr>
        <w:t>4</w:t>
      </w:r>
      <w:r>
        <w:rPr>
          <w:rFonts w:asciiTheme="majorHAnsi" w:hAnsiTheme="majorHAnsi" w:cstheme="majorHAnsi"/>
          <w:lang w:val="en-GB"/>
        </w:rPr>
        <w:t>, pp.</w:t>
      </w:r>
      <w:r w:rsidRPr="00303F15">
        <w:rPr>
          <w:rFonts w:asciiTheme="majorHAnsi" w:hAnsiTheme="majorHAnsi" w:cstheme="majorHAnsi"/>
          <w:lang w:val="en-GB"/>
        </w:rPr>
        <w:t xml:space="preserve"> 453–466. </w:t>
      </w:r>
      <w:r>
        <w:rPr>
          <w:rFonts w:asciiTheme="majorHAnsi" w:hAnsiTheme="majorHAnsi" w:cstheme="majorHAnsi"/>
          <w:lang w:val="en-GB"/>
        </w:rPr>
        <w:br/>
      </w:r>
      <w:r w:rsidRPr="00303F15">
        <w:rPr>
          <w:rFonts w:asciiTheme="majorHAnsi" w:hAnsiTheme="majorHAnsi" w:cstheme="majorHAnsi"/>
          <w:lang w:val="en-GB"/>
        </w:rPr>
        <w:t>doi</w:t>
      </w:r>
      <w:r>
        <w:rPr>
          <w:rFonts w:asciiTheme="majorHAnsi" w:hAnsiTheme="majorHAnsi" w:cstheme="majorHAnsi"/>
          <w:lang w:val="en-GB"/>
        </w:rPr>
        <w:t xml:space="preserve">: </w:t>
      </w:r>
      <w:r w:rsidRPr="00303F15">
        <w:rPr>
          <w:rFonts w:asciiTheme="majorHAnsi" w:hAnsiTheme="majorHAnsi" w:cstheme="majorHAnsi"/>
          <w:lang w:val="en-GB"/>
        </w:rPr>
        <w:t>10.1108/CDI-07-2021-0172</w:t>
      </w:r>
      <w:r>
        <w:rPr>
          <w:rFonts w:asciiTheme="majorHAnsi" w:hAnsiTheme="majorHAnsi" w:cstheme="majorHAnsi"/>
          <w:lang w:val="en-GB"/>
        </w:rPr>
        <w:t>.</w:t>
      </w:r>
    </w:p>
    <w:p w14:paraId="39104AD5" w14:textId="0726BA6F" w:rsidR="00E41190" w:rsidRPr="00303F15" w:rsidRDefault="00E41190" w:rsidP="005A6EE0">
      <w:pPr>
        <w:pStyle w:val="Bibliography"/>
        <w:rPr>
          <w:rFonts w:asciiTheme="majorHAnsi" w:hAnsiTheme="majorHAnsi" w:cstheme="majorHAnsi"/>
          <w:lang w:val="en-GB"/>
        </w:rPr>
      </w:pPr>
      <w:r w:rsidRPr="00E41190">
        <w:rPr>
          <w:rFonts w:asciiTheme="majorHAnsi" w:hAnsiTheme="majorHAnsi" w:cstheme="majorHAnsi"/>
          <w:lang w:val="en-GB"/>
        </w:rPr>
        <w:t>Andresen,</w:t>
      </w:r>
      <w:r>
        <w:rPr>
          <w:rFonts w:asciiTheme="majorHAnsi" w:hAnsiTheme="majorHAnsi" w:cstheme="majorHAnsi"/>
          <w:lang w:val="en-GB"/>
        </w:rPr>
        <w:t xml:space="preserve"> M., </w:t>
      </w:r>
      <w:proofErr w:type="spellStart"/>
      <w:r w:rsidRPr="00E41190">
        <w:rPr>
          <w:rFonts w:asciiTheme="majorHAnsi" w:hAnsiTheme="majorHAnsi" w:cstheme="majorHAnsi"/>
          <w:lang w:val="en-GB"/>
        </w:rPr>
        <w:t>Suutari</w:t>
      </w:r>
      <w:proofErr w:type="spellEnd"/>
      <w:r w:rsidRPr="00E41190">
        <w:rPr>
          <w:rFonts w:asciiTheme="majorHAnsi" w:hAnsiTheme="majorHAnsi" w:cstheme="majorHAnsi"/>
          <w:lang w:val="en-GB"/>
        </w:rPr>
        <w:t>,</w:t>
      </w:r>
      <w:r>
        <w:rPr>
          <w:rFonts w:asciiTheme="majorHAnsi" w:hAnsiTheme="majorHAnsi" w:cstheme="majorHAnsi"/>
          <w:lang w:val="en-GB"/>
        </w:rPr>
        <w:t xml:space="preserve"> V., </w:t>
      </w:r>
      <w:proofErr w:type="spellStart"/>
      <w:r w:rsidRPr="00E41190">
        <w:rPr>
          <w:rFonts w:asciiTheme="majorHAnsi" w:hAnsiTheme="majorHAnsi" w:cstheme="majorHAnsi"/>
          <w:lang w:val="en-GB"/>
        </w:rPr>
        <w:t>Muhr</w:t>
      </w:r>
      <w:proofErr w:type="spellEnd"/>
      <w:r w:rsidRPr="00E41190">
        <w:rPr>
          <w:rFonts w:asciiTheme="majorHAnsi" w:hAnsiTheme="majorHAnsi" w:cstheme="majorHAnsi"/>
          <w:lang w:val="en-GB"/>
        </w:rPr>
        <w:t>,</w:t>
      </w:r>
      <w:r>
        <w:rPr>
          <w:rFonts w:asciiTheme="majorHAnsi" w:hAnsiTheme="majorHAnsi" w:cstheme="majorHAnsi"/>
          <w:lang w:val="en-GB"/>
        </w:rPr>
        <w:t xml:space="preserve"> S.L., </w:t>
      </w:r>
      <w:proofErr w:type="spellStart"/>
      <w:r w:rsidRPr="00E41190">
        <w:rPr>
          <w:rFonts w:asciiTheme="majorHAnsi" w:hAnsiTheme="majorHAnsi" w:cstheme="majorHAnsi"/>
          <w:lang w:val="en-GB"/>
        </w:rPr>
        <w:t>Barzantny</w:t>
      </w:r>
      <w:proofErr w:type="spellEnd"/>
      <w:r>
        <w:rPr>
          <w:rFonts w:asciiTheme="majorHAnsi" w:hAnsiTheme="majorHAnsi" w:cstheme="majorHAnsi"/>
          <w:lang w:val="en-GB"/>
        </w:rPr>
        <w:t xml:space="preserve">, C. and </w:t>
      </w:r>
      <w:proofErr w:type="spellStart"/>
      <w:r w:rsidRPr="00E41190">
        <w:rPr>
          <w:rFonts w:asciiTheme="majorHAnsi" w:hAnsiTheme="majorHAnsi" w:cstheme="majorHAnsi"/>
          <w:lang w:val="en-GB"/>
        </w:rPr>
        <w:t>Dickmann</w:t>
      </w:r>
      <w:proofErr w:type="spellEnd"/>
      <w:r>
        <w:rPr>
          <w:rFonts w:asciiTheme="majorHAnsi" w:hAnsiTheme="majorHAnsi" w:cstheme="majorHAnsi"/>
          <w:lang w:val="en-GB"/>
        </w:rPr>
        <w:t>, M. (2023), “</w:t>
      </w:r>
      <w:r w:rsidRPr="00E41190">
        <w:rPr>
          <w:rFonts w:asciiTheme="majorHAnsi" w:hAnsiTheme="majorHAnsi" w:cstheme="majorHAnsi"/>
          <w:lang w:val="en-GB"/>
        </w:rPr>
        <w:t>Guest editorial: Careers of self-initiated expatriates: exploring the impact of context</w:t>
      </w:r>
      <w:r>
        <w:rPr>
          <w:rFonts w:asciiTheme="majorHAnsi" w:hAnsiTheme="majorHAnsi" w:cstheme="majorHAnsi"/>
          <w:lang w:val="en-GB"/>
        </w:rPr>
        <w:t xml:space="preserve">”, </w:t>
      </w:r>
      <w:r w:rsidRPr="00E41190">
        <w:rPr>
          <w:rFonts w:asciiTheme="majorHAnsi" w:hAnsiTheme="majorHAnsi" w:cstheme="majorHAnsi"/>
          <w:i/>
          <w:iCs/>
          <w:lang w:val="en-GB"/>
        </w:rPr>
        <w:t>Career Development International</w:t>
      </w:r>
      <w:r>
        <w:rPr>
          <w:rFonts w:asciiTheme="majorHAnsi" w:hAnsiTheme="majorHAnsi" w:cstheme="majorHAnsi"/>
          <w:lang w:val="en-GB"/>
        </w:rPr>
        <w:t xml:space="preserve">, Vol. </w:t>
      </w:r>
      <w:r w:rsidRPr="00E41190">
        <w:rPr>
          <w:rFonts w:asciiTheme="majorHAnsi" w:hAnsiTheme="majorHAnsi" w:cstheme="majorHAnsi"/>
          <w:lang w:val="en-GB"/>
        </w:rPr>
        <w:t>28</w:t>
      </w:r>
      <w:r>
        <w:rPr>
          <w:rFonts w:asciiTheme="majorHAnsi" w:hAnsiTheme="majorHAnsi" w:cstheme="majorHAnsi"/>
          <w:lang w:val="en-GB"/>
        </w:rPr>
        <w:t xml:space="preserve"> No. </w:t>
      </w:r>
      <w:r w:rsidRPr="00E41190">
        <w:rPr>
          <w:rFonts w:asciiTheme="majorHAnsi" w:hAnsiTheme="majorHAnsi" w:cstheme="majorHAnsi"/>
          <w:lang w:val="en-GB"/>
        </w:rPr>
        <w:t>4</w:t>
      </w:r>
      <w:r>
        <w:rPr>
          <w:rFonts w:asciiTheme="majorHAnsi" w:hAnsiTheme="majorHAnsi" w:cstheme="majorHAnsi"/>
          <w:lang w:val="en-GB"/>
        </w:rPr>
        <w:t>, pp.</w:t>
      </w:r>
      <w:r w:rsidRPr="00E41190">
        <w:rPr>
          <w:rFonts w:asciiTheme="majorHAnsi" w:hAnsiTheme="majorHAnsi" w:cstheme="majorHAnsi"/>
          <w:lang w:val="en-GB"/>
        </w:rPr>
        <w:t xml:space="preserve"> 333–347. doi</w:t>
      </w:r>
      <w:r>
        <w:rPr>
          <w:rFonts w:asciiTheme="majorHAnsi" w:hAnsiTheme="majorHAnsi" w:cstheme="majorHAnsi"/>
          <w:lang w:val="en-GB"/>
        </w:rPr>
        <w:t xml:space="preserve">: </w:t>
      </w:r>
      <w:r w:rsidRPr="00E41190">
        <w:rPr>
          <w:rFonts w:asciiTheme="majorHAnsi" w:hAnsiTheme="majorHAnsi" w:cstheme="majorHAnsi"/>
          <w:lang w:val="en-GB"/>
        </w:rPr>
        <w:t>10.1108/CDI-08-2023-338</w:t>
      </w:r>
      <w:r>
        <w:rPr>
          <w:rFonts w:asciiTheme="majorHAnsi" w:hAnsiTheme="majorHAnsi" w:cstheme="majorHAnsi"/>
          <w:lang w:val="en-GB"/>
        </w:rPr>
        <w:t>.</w:t>
      </w:r>
    </w:p>
    <w:p w14:paraId="2DAB28B4" w14:textId="39C29F78" w:rsidR="00E41190" w:rsidRPr="00E41190" w:rsidRDefault="00E41190" w:rsidP="005A6EE0">
      <w:pPr>
        <w:pStyle w:val="Bibliography"/>
        <w:rPr>
          <w:rFonts w:asciiTheme="majorHAnsi" w:hAnsiTheme="majorHAnsi" w:cstheme="majorHAnsi"/>
          <w:i/>
          <w:iCs/>
          <w:lang w:val="en-GB"/>
        </w:rPr>
      </w:pPr>
      <w:proofErr w:type="spellStart"/>
      <w:r>
        <w:rPr>
          <w:rFonts w:asciiTheme="majorHAnsi" w:hAnsiTheme="majorHAnsi" w:cstheme="majorHAnsi"/>
          <w:lang w:val="en-GB"/>
        </w:rPr>
        <w:t>Budworth</w:t>
      </w:r>
      <w:proofErr w:type="spellEnd"/>
      <w:r>
        <w:rPr>
          <w:rFonts w:asciiTheme="majorHAnsi" w:hAnsiTheme="majorHAnsi" w:cstheme="majorHAnsi"/>
          <w:lang w:val="en-GB"/>
        </w:rPr>
        <w:t xml:space="preserve">, M-H. and Masood, H. (2024), “Guest editorial: Positive careers research: Where do we go from here?”, </w:t>
      </w:r>
      <w:r>
        <w:rPr>
          <w:rFonts w:asciiTheme="majorHAnsi" w:hAnsiTheme="majorHAnsi" w:cstheme="majorHAnsi"/>
          <w:i/>
          <w:iCs/>
          <w:lang w:val="en-GB"/>
        </w:rPr>
        <w:t>Career Development International</w:t>
      </w:r>
      <w:r>
        <w:rPr>
          <w:rFonts w:asciiTheme="majorHAnsi" w:hAnsiTheme="majorHAnsi" w:cstheme="majorHAnsi"/>
          <w:lang w:val="en-GB"/>
        </w:rPr>
        <w:t xml:space="preserve">, Vol. 29 No. 6, pp. 613-621. </w:t>
      </w:r>
      <w:r>
        <w:rPr>
          <w:rFonts w:asciiTheme="majorHAnsi" w:hAnsiTheme="majorHAnsi" w:cstheme="majorHAnsi"/>
          <w:lang w:val="en-GB"/>
        </w:rPr>
        <w:br/>
        <w:t xml:space="preserve">doi: 10.1108/CDI-11-2024-457 </w:t>
      </w:r>
    </w:p>
    <w:p w14:paraId="4EA0104C" w14:textId="7CF3BD1E" w:rsidR="00EA0F04" w:rsidRDefault="00000000" w:rsidP="005A6EE0">
      <w:pPr>
        <w:pStyle w:val="Bibliography"/>
        <w:rPr>
          <w:rFonts w:asciiTheme="majorHAnsi" w:hAnsiTheme="majorHAnsi" w:cstheme="majorHAnsi"/>
          <w:lang w:val="en-GB"/>
        </w:rPr>
      </w:pPr>
      <w:proofErr w:type="spellStart"/>
      <w:r w:rsidRPr="00003845">
        <w:rPr>
          <w:rFonts w:asciiTheme="majorHAnsi" w:hAnsiTheme="majorHAnsi" w:cstheme="majorHAnsi"/>
          <w:lang w:val="en-GB"/>
        </w:rPr>
        <w:t>Cuccurullo</w:t>
      </w:r>
      <w:proofErr w:type="spellEnd"/>
      <w:r w:rsidRPr="00003845">
        <w:rPr>
          <w:rFonts w:asciiTheme="majorHAnsi" w:hAnsiTheme="majorHAnsi" w:cstheme="majorHAnsi"/>
          <w:lang w:val="en-GB"/>
        </w:rPr>
        <w:t>, C.</w:t>
      </w:r>
      <w:r w:rsidR="00203AFF" w:rsidRPr="00003845">
        <w:rPr>
          <w:rFonts w:asciiTheme="majorHAnsi" w:hAnsiTheme="majorHAnsi" w:cstheme="majorHAnsi"/>
          <w:lang w:val="en-GB"/>
        </w:rPr>
        <w:t xml:space="preserve"> and </w:t>
      </w:r>
      <w:r w:rsidRPr="00003845">
        <w:rPr>
          <w:rFonts w:asciiTheme="majorHAnsi" w:hAnsiTheme="majorHAnsi" w:cstheme="majorHAnsi"/>
          <w:lang w:val="en-GB"/>
        </w:rPr>
        <w:t>Aria, M. (2022)</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Pr="00003845">
        <w:rPr>
          <w:rFonts w:asciiTheme="majorHAnsi" w:hAnsiTheme="majorHAnsi" w:cstheme="majorHAnsi"/>
          <w:i/>
          <w:iCs/>
          <w:lang w:val="en-GB"/>
        </w:rPr>
        <w:t xml:space="preserve">Science </w:t>
      </w:r>
      <w:r w:rsidR="00203AFF" w:rsidRPr="00003845">
        <w:rPr>
          <w:rFonts w:asciiTheme="majorHAnsi" w:hAnsiTheme="majorHAnsi" w:cstheme="majorHAnsi"/>
          <w:i/>
          <w:iCs/>
          <w:lang w:val="en-GB"/>
        </w:rPr>
        <w:t>M</w:t>
      </w:r>
      <w:r w:rsidRPr="00003845">
        <w:rPr>
          <w:rFonts w:asciiTheme="majorHAnsi" w:hAnsiTheme="majorHAnsi" w:cstheme="majorHAnsi"/>
          <w:i/>
          <w:iCs/>
          <w:lang w:val="en-GB"/>
        </w:rPr>
        <w:t xml:space="preserve">apping </w:t>
      </w:r>
      <w:r w:rsidR="00203AFF" w:rsidRPr="00003845">
        <w:rPr>
          <w:rFonts w:asciiTheme="majorHAnsi" w:hAnsiTheme="majorHAnsi" w:cstheme="majorHAnsi"/>
          <w:i/>
          <w:iCs/>
          <w:lang w:val="en-GB"/>
        </w:rPr>
        <w:t>A</w:t>
      </w:r>
      <w:r w:rsidRPr="00003845">
        <w:rPr>
          <w:rFonts w:asciiTheme="majorHAnsi" w:hAnsiTheme="majorHAnsi" w:cstheme="majorHAnsi"/>
          <w:i/>
          <w:iCs/>
          <w:lang w:val="en-GB"/>
        </w:rPr>
        <w:t xml:space="preserve">nalysis with </w:t>
      </w:r>
      <w:proofErr w:type="spellStart"/>
      <w:r w:rsidR="00203AFF" w:rsidRPr="00003845">
        <w:rPr>
          <w:rFonts w:asciiTheme="majorHAnsi" w:hAnsiTheme="majorHAnsi" w:cstheme="majorHAnsi"/>
          <w:i/>
          <w:iCs/>
          <w:lang w:val="en-GB"/>
        </w:rPr>
        <w:t>B</w:t>
      </w:r>
      <w:r w:rsidRPr="00003845">
        <w:rPr>
          <w:rFonts w:asciiTheme="majorHAnsi" w:hAnsiTheme="majorHAnsi" w:cstheme="majorHAnsi"/>
          <w:i/>
          <w:iCs/>
          <w:lang w:val="en-GB"/>
        </w:rPr>
        <w:t>ibliometrix</w:t>
      </w:r>
      <w:proofErr w:type="spellEnd"/>
      <w:r w:rsidRPr="00003845">
        <w:rPr>
          <w:rFonts w:asciiTheme="majorHAnsi" w:hAnsiTheme="majorHAnsi" w:cstheme="majorHAnsi"/>
          <w:i/>
          <w:iCs/>
          <w:lang w:val="en-GB"/>
        </w:rPr>
        <w:t xml:space="preserve"> R-package: An </w:t>
      </w:r>
      <w:r w:rsidR="00203AFF" w:rsidRPr="00003845">
        <w:rPr>
          <w:rFonts w:asciiTheme="majorHAnsi" w:hAnsiTheme="majorHAnsi" w:cstheme="majorHAnsi"/>
          <w:i/>
          <w:iCs/>
          <w:lang w:val="en-GB"/>
        </w:rPr>
        <w:t>E</w:t>
      </w:r>
      <w:r w:rsidRPr="00003845">
        <w:rPr>
          <w:rFonts w:asciiTheme="majorHAnsi" w:hAnsiTheme="majorHAnsi" w:cstheme="majorHAnsi"/>
          <w:i/>
          <w:iCs/>
          <w:lang w:val="en-GB"/>
        </w:rPr>
        <w:t>xample</w:t>
      </w:r>
      <w:r w:rsidRPr="00003845">
        <w:rPr>
          <w:rFonts w:asciiTheme="majorHAnsi" w:hAnsiTheme="majorHAnsi" w:cstheme="majorHAnsi"/>
          <w:lang w:val="en-GB"/>
        </w:rPr>
        <w:t xml:space="preserve">. In </w:t>
      </w:r>
      <w:r w:rsidRPr="00003845">
        <w:rPr>
          <w:rFonts w:asciiTheme="majorHAnsi" w:hAnsiTheme="majorHAnsi" w:cstheme="majorHAnsi"/>
          <w:i/>
          <w:iCs/>
          <w:lang w:val="en-GB"/>
        </w:rPr>
        <w:t>bibliometrix.org</w:t>
      </w:r>
      <w:r w:rsidRPr="00003845">
        <w:rPr>
          <w:rFonts w:asciiTheme="majorHAnsi" w:hAnsiTheme="majorHAnsi" w:cstheme="majorHAnsi"/>
          <w:lang w:val="en-GB"/>
        </w:rPr>
        <w:t>.</w:t>
      </w:r>
    </w:p>
    <w:p w14:paraId="44D7827F" w14:textId="2CDDD233" w:rsidR="00BE7690" w:rsidRDefault="00BE7690" w:rsidP="005A6EE0">
      <w:pPr>
        <w:pStyle w:val="Bibliography"/>
        <w:rPr>
          <w:rFonts w:asciiTheme="majorHAnsi" w:hAnsiTheme="majorHAnsi" w:cstheme="majorHAnsi"/>
          <w:lang w:val="en-GB"/>
        </w:rPr>
      </w:pPr>
      <w:r>
        <w:rPr>
          <w:rFonts w:asciiTheme="majorHAnsi" w:hAnsiTheme="majorHAnsi" w:cstheme="majorHAnsi"/>
          <w:lang w:val="en-GB"/>
        </w:rPr>
        <w:t xml:space="preserve">Donald, W.E., Cook, E.J. and </w:t>
      </w:r>
      <w:proofErr w:type="spellStart"/>
      <w:r>
        <w:rPr>
          <w:rFonts w:asciiTheme="majorHAnsi" w:hAnsiTheme="majorHAnsi" w:cstheme="majorHAnsi"/>
          <w:lang w:val="en-GB"/>
        </w:rPr>
        <w:t>Nimmi</w:t>
      </w:r>
      <w:proofErr w:type="spellEnd"/>
      <w:r>
        <w:rPr>
          <w:rFonts w:asciiTheme="majorHAnsi" w:hAnsiTheme="majorHAnsi" w:cstheme="majorHAnsi"/>
          <w:lang w:val="en-GB"/>
        </w:rPr>
        <w:t>, P.M. (2025), “</w:t>
      </w:r>
      <w:r w:rsidRPr="00BE7690">
        <w:rPr>
          <w:rFonts w:asciiTheme="majorHAnsi" w:hAnsiTheme="majorHAnsi" w:cstheme="majorHAnsi"/>
          <w:lang w:val="en-GB"/>
        </w:rPr>
        <w:t xml:space="preserve">Fostering an </w:t>
      </w:r>
      <w:r>
        <w:rPr>
          <w:rFonts w:asciiTheme="majorHAnsi" w:hAnsiTheme="majorHAnsi" w:cstheme="majorHAnsi"/>
          <w:lang w:val="en-GB"/>
        </w:rPr>
        <w:t>i</w:t>
      </w:r>
      <w:r w:rsidRPr="00BE7690">
        <w:rPr>
          <w:rFonts w:asciiTheme="majorHAnsi" w:hAnsiTheme="majorHAnsi" w:cstheme="majorHAnsi"/>
          <w:lang w:val="en-GB"/>
        </w:rPr>
        <w:t xml:space="preserve">nclusive and </w:t>
      </w:r>
      <w:r>
        <w:rPr>
          <w:rFonts w:asciiTheme="majorHAnsi" w:hAnsiTheme="majorHAnsi" w:cstheme="majorHAnsi"/>
          <w:lang w:val="en-GB"/>
        </w:rPr>
        <w:t>s</w:t>
      </w:r>
      <w:r w:rsidRPr="00BE7690">
        <w:rPr>
          <w:rFonts w:asciiTheme="majorHAnsi" w:hAnsiTheme="majorHAnsi" w:cstheme="majorHAnsi"/>
          <w:lang w:val="en-GB"/>
        </w:rPr>
        <w:t xml:space="preserve">ustainable </w:t>
      </w:r>
      <w:r>
        <w:rPr>
          <w:rFonts w:asciiTheme="majorHAnsi" w:hAnsiTheme="majorHAnsi" w:cstheme="majorHAnsi"/>
          <w:lang w:val="en-GB"/>
        </w:rPr>
        <w:t>c</w:t>
      </w:r>
      <w:r w:rsidRPr="00BE7690">
        <w:rPr>
          <w:rFonts w:asciiTheme="majorHAnsi" w:hAnsiTheme="majorHAnsi" w:cstheme="majorHAnsi"/>
          <w:lang w:val="en-GB"/>
        </w:rPr>
        <w:t xml:space="preserve">areer </w:t>
      </w:r>
      <w:r>
        <w:rPr>
          <w:rFonts w:asciiTheme="majorHAnsi" w:hAnsiTheme="majorHAnsi" w:cstheme="majorHAnsi"/>
          <w:lang w:val="en-GB"/>
        </w:rPr>
        <w:t>e</w:t>
      </w:r>
      <w:r w:rsidRPr="00BE7690">
        <w:rPr>
          <w:rFonts w:asciiTheme="majorHAnsi" w:hAnsiTheme="majorHAnsi" w:cstheme="majorHAnsi"/>
          <w:lang w:val="en-GB"/>
        </w:rPr>
        <w:t xml:space="preserve">cosystem: Empowering </w:t>
      </w:r>
      <w:r>
        <w:rPr>
          <w:rFonts w:asciiTheme="majorHAnsi" w:hAnsiTheme="majorHAnsi" w:cstheme="majorHAnsi"/>
          <w:lang w:val="en-GB"/>
        </w:rPr>
        <w:t>n</w:t>
      </w:r>
      <w:r w:rsidRPr="00BE7690">
        <w:rPr>
          <w:rFonts w:asciiTheme="majorHAnsi" w:hAnsiTheme="majorHAnsi" w:cstheme="majorHAnsi"/>
          <w:lang w:val="en-GB"/>
        </w:rPr>
        <w:t xml:space="preserve">eurodivergent </w:t>
      </w:r>
      <w:r>
        <w:rPr>
          <w:rFonts w:asciiTheme="majorHAnsi" w:hAnsiTheme="majorHAnsi" w:cstheme="majorHAnsi"/>
          <w:lang w:val="en-GB"/>
        </w:rPr>
        <w:t>in</w:t>
      </w:r>
      <w:r w:rsidRPr="00BE7690">
        <w:rPr>
          <w:rFonts w:asciiTheme="majorHAnsi" w:hAnsiTheme="majorHAnsi" w:cstheme="majorHAnsi"/>
          <w:lang w:val="en-GB"/>
        </w:rPr>
        <w:t xml:space="preserve">dividuals and </w:t>
      </w:r>
      <w:r>
        <w:rPr>
          <w:rFonts w:asciiTheme="majorHAnsi" w:hAnsiTheme="majorHAnsi" w:cstheme="majorHAnsi"/>
          <w:lang w:val="en-GB"/>
        </w:rPr>
        <w:t>e</w:t>
      </w:r>
      <w:r w:rsidRPr="00BE7690">
        <w:rPr>
          <w:rFonts w:asciiTheme="majorHAnsi" w:hAnsiTheme="majorHAnsi" w:cstheme="majorHAnsi"/>
          <w:lang w:val="en-GB"/>
        </w:rPr>
        <w:t xml:space="preserve">mployees to </w:t>
      </w:r>
      <w:r>
        <w:rPr>
          <w:rFonts w:asciiTheme="majorHAnsi" w:hAnsiTheme="majorHAnsi" w:cstheme="majorHAnsi"/>
          <w:lang w:val="en-GB"/>
        </w:rPr>
        <w:t>t</w:t>
      </w:r>
      <w:r w:rsidRPr="00BE7690">
        <w:rPr>
          <w:rFonts w:asciiTheme="majorHAnsi" w:hAnsiTheme="majorHAnsi" w:cstheme="majorHAnsi"/>
          <w:lang w:val="en-GB"/>
        </w:rPr>
        <w:t>hrive</w:t>
      </w:r>
      <w:r>
        <w:rPr>
          <w:rFonts w:asciiTheme="majorHAnsi" w:hAnsiTheme="majorHAnsi" w:cstheme="majorHAnsi"/>
          <w:lang w:val="en-GB"/>
        </w:rPr>
        <w:t xml:space="preserve">”, </w:t>
      </w:r>
      <w:r>
        <w:rPr>
          <w:rFonts w:asciiTheme="majorHAnsi" w:hAnsiTheme="majorHAnsi" w:cstheme="majorHAnsi"/>
          <w:i/>
          <w:iCs/>
          <w:lang w:val="en-GB"/>
        </w:rPr>
        <w:t>Career Development International</w:t>
      </w:r>
      <w:r>
        <w:rPr>
          <w:rFonts w:asciiTheme="majorHAnsi" w:hAnsiTheme="majorHAnsi" w:cstheme="majorHAnsi"/>
          <w:lang w:val="en-GB"/>
        </w:rPr>
        <w:t>, Vol. 30, No. 7. doi: 10.1108/CDI-09-2025-0490.</w:t>
      </w:r>
    </w:p>
    <w:p w14:paraId="4B149389" w14:textId="08554AFD" w:rsidR="006C2EC8" w:rsidRPr="006C2EC8" w:rsidRDefault="006C2EC8" w:rsidP="005A6EE0">
      <w:pPr>
        <w:pStyle w:val="Bibliography"/>
        <w:rPr>
          <w:rFonts w:asciiTheme="majorHAnsi" w:hAnsiTheme="majorHAnsi" w:cstheme="majorHAnsi"/>
          <w:lang w:val="en-GB"/>
        </w:rPr>
      </w:pPr>
      <w:r>
        <w:rPr>
          <w:rFonts w:asciiTheme="majorHAnsi" w:hAnsiTheme="majorHAnsi" w:cstheme="majorHAnsi"/>
          <w:lang w:val="en-GB"/>
        </w:rPr>
        <w:t xml:space="preserve">Donald, W.E., Van der Heijden, B.I.J.M. and Manville, G. (2024), “(Re)Framing sustainable careers: Towards a conceptual model and future research agenda”, </w:t>
      </w:r>
      <w:r>
        <w:rPr>
          <w:rFonts w:asciiTheme="majorHAnsi" w:hAnsiTheme="majorHAnsi" w:cstheme="majorHAnsi"/>
          <w:i/>
          <w:iCs/>
          <w:lang w:val="en-GB"/>
        </w:rPr>
        <w:t>Career Development International</w:t>
      </w:r>
      <w:r>
        <w:rPr>
          <w:rFonts w:asciiTheme="majorHAnsi" w:hAnsiTheme="majorHAnsi" w:cstheme="majorHAnsi"/>
          <w:lang w:val="en-GB"/>
        </w:rPr>
        <w:t>, Vol. 29 No. 5, pp. 513-526. doi: 10.1108/CDI-02-2024-0073.</w:t>
      </w:r>
    </w:p>
    <w:p w14:paraId="522E2FD5" w14:textId="66A46070" w:rsidR="00303F15" w:rsidRPr="00303F15" w:rsidRDefault="00303F15" w:rsidP="005A6EE0">
      <w:pPr>
        <w:pStyle w:val="Bibliography"/>
        <w:rPr>
          <w:rFonts w:asciiTheme="majorHAnsi" w:hAnsiTheme="majorHAnsi" w:cstheme="majorHAnsi"/>
          <w:lang w:val="en-GB"/>
        </w:rPr>
      </w:pPr>
      <w:r>
        <w:rPr>
          <w:rFonts w:asciiTheme="majorHAnsi" w:hAnsiTheme="majorHAnsi" w:cstheme="majorHAnsi"/>
          <w:lang w:val="en-GB"/>
        </w:rPr>
        <w:lastRenderedPageBreak/>
        <w:t xml:space="preserve">Gold, J., Fish, A., Gibb, S., Baruch, Y., van </w:t>
      </w:r>
      <w:proofErr w:type="spellStart"/>
      <w:r>
        <w:rPr>
          <w:rFonts w:asciiTheme="majorHAnsi" w:hAnsiTheme="majorHAnsi" w:cstheme="majorHAnsi"/>
          <w:lang w:val="en-GB"/>
        </w:rPr>
        <w:t>Emmerik</w:t>
      </w:r>
      <w:proofErr w:type="spellEnd"/>
      <w:r>
        <w:rPr>
          <w:rFonts w:asciiTheme="majorHAnsi" w:hAnsiTheme="majorHAnsi" w:cstheme="majorHAnsi"/>
          <w:lang w:val="en-GB"/>
        </w:rPr>
        <w:t xml:space="preserve">, H., Jawahar, J., Harrison, J.A., Donald, W.E. and </w:t>
      </w:r>
      <w:proofErr w:type="spellStart"/>
      <w:r>
        <w:rPr>
          <w:rFonts w:asciiTheme="majorHAnsi" w:hAnsiTheme="majorHAnsi" w:cstheme="majorHAnsi"/>
          <w:lang w:val="en-GB"/>
        </w:rPr>
        <w:t>Manroop</w:t>
      </w:r>
      <w:proofErr w:type="spellEnd"/>
      <w:r>
        <w:rPr>
          <w:rFonts w:asciiTheme="majorHAnsi" w:hAnsiTheme="majorHAnsi" w:cstheme="majorHAnsi"/>
          <w:lang w:val="en-GB"/>
        </w:rPr>
        <w:t xml:space="preserve">, L. (2026), “Editorial: Celebrating 30 Years of Career Development International”, </w:t>
      </w:r>
      <w:r>
        <w:rPr>
          <w:rFonts w:asciiTheme="majorHAnsi" w:hAnsiTheme="majorHAnsi" w:cstheme="majorHAnsi"/>
          <w:i/>
          <w:iCs/>
          <w:lang w:val="en-GB"/>
        </w:rPr>
        <w:t>Career Development International</w:t>
      </w:r>
      <w:r>
        <w:rPr>
          <w:rFonts w:asciiTheme="majorHAnsi" w:hAnsiTheme="majorHAnsi" w:cstheme="majorHAnsi"/>
          <w:lang w:val="en-GB"/>
        </w:rPr>
        <w:t>, Vol. 31. No. 1. This Issue.</w:t>
      </w:r>
    </w:p>
    <w:p w14:paraId="4EAFB7C8" w14:textId="15131ACC" w:rsidR="00303F15" w:rsidRPr="00303F15" w:rsidRDefault="00303F15" w:rsidP="005A6EE0">
      <w:pPr>
        <w:pStyle w:val="Bibliography"/>
        <w:rPr>
          <w:rFonts w:asciiTheme="majorHAnsi" w:hAnsiTheme="majorHAnsi" w:cstheme="majorHAnsi"/>
          <w:lang w:val="en-GB"/>
        </w:rPr>
      </w:pPr>
      <w:bookmarkStart w:id="233" w:name="ref-healy.mcilveen.ea2025"/>
      <w:bookmarkEnd w:id="231"/>
      <w:r>
        <w:rPr>
          <w:rFonts w:asciiTheme="majorHAnsi" w:hAnsiTheme="majorHAnsi" w:cstheme="majorHAnsi"/>
          <w:lang w:val="en-GB"/>
        </w:rPr>
        <w:t xml:space="preserve">Harrison, </w:t>
      </w:r>
      <w:proofErr w:type="gramStart"/>
      <w:r>
        <w:rPr>
          <w:rFonts w:asciiTheme="majorHAnsi" w:hAnsiTheme="majorHAnsi" w:cstheme="majorHAnsi"/>
          <w:lang w:val="en-GB"/>
        </w:rPr>
        <w:t>J.A.</w:t>
      </w:r>
      <w:proofErr w:type="gramEnd"/>
      <w:r>
        <w:rPr>
          <w:rFonts w:asciiTheme="majorHAnsi" w:hAnsiTheme="majorHAnsi" w:cstheme="majorHAnsi"/>
          <w:lang w:val="en-GB"/>
        </w:rPr>
        <w:t xml:space="preserve"> and Donald, W.E. (2024), “Editorial: Introducing the new practitioner insights section at Career Development International”, </w:t>
      </w:r>
      <w:r>
        <w:rPr>
          <w:rFonts w:asciiTheme="majorHAnsi" w:hAnsiTheme="majorHAnsi" w:cstheme="majorHAnsi"/>
          <w:i/>
          <w:iCs/>
          <w:lang w:val="en-GB"/>
        </w:rPr>
        <w:t>Career Development International</w:t>
      </w:r>
      <w:r>
        <w:rPr>
          <w:rFonts w:asciiTheme="majorHAnsi" w:hAnsiTheme="majorHAnsi" w:cstheme="majorHAnsi"/>
          <w:lang w:val="en-GB"/>
        </w:rPr>
        <w:t xml:space="preserve">, </w:t>
      </w:r>
      <w:r>
        <w:rPr>
          <w:rFonts w:asciiTheme="majorHAnsi" w:hAnsiTheme="majorHAnsi" w:cstheme="majorHAnsi"/>
          <w:lang w:val="en-GB"/>
        </w:rPr>
        <w:br/>
        <w:t>Vol. 29 No. 4, pp. 413-414. doi: 10.1108/CDI-08-2024-360.</w:t>
      </w:r>
    </w:p>
    <w:p w14:paraId="6D9E008F" w14:textId="70538204" w:rsidR="00EA0F04" w:rsidRDefault="00000000" w:rsidP="005A6EE0">
      <w:pPr>
        <w:pStyle w:val="Bibliography"/>
        <w:rPr>
          <w:rFonts w:asciiTheme="majorHAnsi" w:hAnsiTheme="majorHAnsi" w:cstheme="majorHAnsi"/>
          <w:lang w:val="en-GB"/>
        </w:rPr>
      </w:pPr>
      <w:r w:rsidRPr="00003845">
        <w:rPr>
          <w:rFonts w:asciiTheme="majorHAnsi" w:hAnsiTheme="majorHAnsi" w:cstheme="majorHAnsi"/>
          <w:lang w:val="en-GB"/>
        </w:rPr>
        <w:t>Healy, M., McIlveen, P., Brown, J.L., Van Der Heijden, B.I.J.M.</w:t>
      </w:r>
      <w:r w:rsidR="00203AFF" w:rsidRPr="00003845">
        <w:rPr>
          <w:rFonts w:asciiTheme="majorHAnsi" w:hAnsiTheme="majorHAnsi" w:cstheme="majorHAnsi"/>
          <w:lang w:val="en-GB"/>
        </w:rPr>
        <w:t xml:space="preserve"> and </w:t>
      </w:r>
      <w:r w:rsidRPr="00003845">
        <w:rPr>
          <w:rFonts w:asciiTheme="majorHAnsi" w:hAnsiTheme="majorHAnsi" w:cstheme="majorHAnsi"/>
          <w:lang w:val="en-GB"/>
        </w:rPr>
        <w:t>Donald, W.E. (2025)</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00203AFF" w:rsidRPr="00003845">
        <w:rPr>
          <w:rFonts w:asciiTheme="majorHAnsi" w:hAnsiTheme="majorHAnsi" w:cstheme="majorHAnsi"/>
          <w:lang w:val="en-GB"/>
        </w:rPr>
        <w:t>“</w:t>
      </w:r>
      <w:r w:rsidRPr="00003845">
        <w:rPr>
          <w:rFonts w:asciiTheme="majorHAnsi" w:hAnsiTheme="majorHAnsi" w:cstheme="majorHAnsi"/>
          <w:lang w:val="en-GB"/>
        </w:rPr>
        <w:t>Eleven topics among 7,591 employability research abstracts (1942-2024): A structural topic model and call for interdisciplinary perspectives</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Pr="00003845">
        <w:rPr>
          <w:rFonts w:asciiTheme="majorHAnsi" w:hAnsiTheme="majorHAnsi" w:cstheme="majorHAnsi"/>
          <w:i/>
          <w:iCs/>
          <w:lang w:val="en-GB"/>
        </w:rPr>
        <w:t>Career Development International</w:t>
      </w:r>
      <w:r w:rsidRPr="00003845">
        <w:rPr>
          <w:rFonts w:asciiTheme="majorHAnsi" w:hAnsiTheme="majorHAnsi" w:cstheme="majorHAnsi"/>
          <w:lang w:val="en-GB"/>
        </w:rPr>
        <w:t xml:space="preserve">, </w:t>
      </w:r>
      <w:r w:rsidR="00203AFF" w:rsidRPr="00003845">
        <w:rPr>
          <w:rFonts w:asciiTheme="majorHAnsi" w:hAnsiTheme="majorHAnsi" w:cstheme="majorHAnsi"/>
          <w:lang w:val="en-GB"/>
        </w:rPr>
        <w:t xml:space="preserve">Vol. 30 No. 2, pp. </w:t>
      </w:r>
      <w:r w:rsidRPr="00003845">
        <w:rPr>
          <w:rFonts w:asciiTheme="majorHAnsi" w:hAnsiTheme="majorHAnsi" w:cstheme="majorHAnsi"/>
          <w:lang w:val="en-GB"/>
        </w:rPr>
        <w:t xml:space="preserve">221–236. </w:t>
      </w:r>
      <w:r w:rsidR="00203AFF" w:rsidRPr="00003845">
        <w:rPr>
          <w:rFonts w:asciiTheme="majorHAnsi" w:hAnsiTheme="majorHAnsi" w:cstheme="majorHAnsi"/>
          <w:lang w:val="en-GB"/>
        </w:rPr>
        <w:t xml:space="preserve">doi: </w:t>
      </w:r>
      <w:r w:rsidRPr="00003845">
        <w:rPr>
          <w:rFonts w:asciiTheme="majorHAnsi" w:hAnsiTheme="majorHAnsi" w:cstheme="majorHAnsi"/>
          <w:lang w:val="en-GB"/>
        </w:rPr>
        <w:t>10.1108/CDI-09-2024-0383</w:t>
      </w:r>
      <w:r w:rsidR="00203AFF" w:rsidRPr="00003845">
        <w:rPr>
          <w:rFonts w:asciiTheme="majorHAnsi" w:hAnsiTheme="majorHAnsi" w:cstheme="majorHAnsi"/>
          <w:lang w:val="en-GB"/>
        </w:rPr>
        <w:t>.</w:t>
      </w:r>
    </w:p>
    <w:p w14:paraId="49DBDA61" w14:textId="26255739" w:rsidR="00E41190" w:rsidRPr="00E41190" w:rsidRDefault="00E41190" w:rsidP="005A6EE0">
      <w:pPr>
        <w:pStyle w:val="Bibliography"/>
        <w:rPr>
          <w:rFonts w:asciiTheme="majorHAnsi" w:hAnsiTheme="majorHAnsi" w:cstheme="majorHAnsi"/>
          <w:lang w:val="en-GB"/>
        </w:rPr>
      </w:pPr>
      <w:r>
        <w:rPr>
          <w:rFonts w:asciiTheme="majorHAnsi" w:hAnsiTheme="majorHAnsi" w:cstheme="majorHAnsi"/>
          <w:lang w:val="en-GB"/>
        </w:rPr>
        <w:t xml:space="preserve">Hughes, C., </w:t>
      </w:r>
      <w:proofErr w:type="spellStart"/>
      <w:r>
        <w:rPr>
          <w:rFonts w:asciiTheme="majorHAnsi" w:hAnsiTheme="majorHAnsi" w:cstheme="majorHAnsi"/>
          <w:lang w:val="en-GB"/>
        </w:rPr>
        <w:t>Niu</w:t>
      </w:r>
      <w:proofErr w:type="spellEnd"/>
      <w:r>
        <w:rPr>
          <w:rFonts w:asciiTheme="majorHAnsi" w:hAnsiTheme="majorHAnsi" w:cstheme="majorHAnsi"/>
          <w:lang w:val="en-GB"/>
        </w:rPr>
        <w:t xml:space="preserve">, Y. and Bowers, L. (2024), “Linguistic profiling and implications for career development”, </w:t>
      </w:r>
      <w:r>
        <w:rPr>
          <w:rFonts w:asciiTheme="majorHAnsi" w:hAnsiTheme="majorHAnsi" w:cstheme="majorHAnsi"/>
          <w:i/>
          <w:iCs/>
          <w:lang w:val="en-GB"/>
        </w:rPr>
        <w:t>Career Development International</w:t>
      </w:r>
      <w:r>
        <w:rPr>
          <w:rFonts w:asciiTheme="majorHAnsi" w:hAnsiTheme="majorHAnsi" w:cstheme="majorHAnsi"/>
          <w:lang w:val="en-GB"/>
        </w:rPr>
        <w:t xml:space="preserve">, Vol. 29 No. 3, pp. 289-296. </w:t>
      </w:r>
      <w:r>
        <w:rPr>
          <w:rFonts w:asciiTheme="majorHAnsi" w:hAnsiTheme="majorHAnsi" w:cstheme="majorHAnsi"/>
          <w:lang w:val="en-GB"/>
        </w:rPr>
        <w:br/>
        <w:t>doi: 10.1108/CDI-06-2024-359.</w:t>
      </w:r>
    </w:p>
    <w:p w14:paraId="54EBA5F3" w14:textId="0E00A58D" w:rsidR="00E41190" w:rsidRPr="00003845" w:rsidRDefault="00E41190" w:rsidP="005A6EE0">
      <w:pPr>
        <w:pStyle w:val="Bibliography"/>
        <w:rPr>
          <w:rFonts w:asciiTheme="majorHAnsi" w:hAnsiTheme="majorHAnsi" w:cstheme="majorHAnsi"/>
          <w:lang w:val="en-GB"/>
        </w:rPr>
      </w:pPr>
      <w:r w:rsidRPr="00E41190">
        <w:rPr>
          <w:rFonts w:asciiTheme="majorHAnsi" w:hAnsiTheme="majorHAnsi" w:cstheme="majorHAnsi"/>
          <w:lang w:val="en-GB"/>
        </w:rPr>
        <w:t>Jawahar</w:t>
      </w:r>
      <w:r>
        <w:rPr>
          <w:rFonts w:asciiTheme="majorHAnsi" w:hAnsiTheme="majorHAnsi" w:cstheme="majorHAnsi"/>
          <w:lang w:val="en-GB"/>
        </w:rPr>
        <w:t xml:space="preserve">, I.M. (2022), </w:t>
      </w:r>
      <w:r w:rsidRPr="00E41190">
        <w:rPr>
          <w:rFonts w:asciiTheme="majorHAnsi" w:hAnsiTheme="majorHAnsi" w:cstheme="majorHAnsi"/>
          <w:lang w:val="en-GB"/>
        </w:rPr>
        <w:t xml:space="preserve">Guest editorial: Introducing the Special Issue on current trends in careers theory and research. </w:t>
      </w:r>
      <w:r w:rsidRPr="00E41190">
        <w:rPr>
          <w:rFonts w:asciiTheme="majorHAnsi" w:hAnsiTheme="majorHAnsi" w:cstheme="majorHAnsi"/>
          <w:i/>
          <w:iCs/>
          <w:lang w:val="en-GB"/>
        </w:rPr>
        <w:t>Career Development International</w:t>
      </w:r>
      <w:r>
        <w:rPr>
          <w:rFonts w:asciiTheme="majorHAnsi" w:hAnsiTheme="majorHAnsi" w:cstheme="majorHAnsi"/>
          <w:lang w:val="en-GB"/>
        </w:rPr>
        <w:t xml:space="preserve">, Vol. </w:t>
      </w:r>
      <w:r w:rsidRPr="00E41190">
        <w:rPr>
          <w:rFonts w:asciiTheme="majorHAnsi" w:hAnsiTheme="majorHAnsi" w:cstheme="majorHAnsi"/>
          <w:lang w:val="en-GB"/>
        </w:rPr>
        <w:t>27</w:t>
      </w:r>
      <w:r>
        <w:rPr>
          <w:rFonts w:asciiTheme="majorHAnsi" w:hAnsiTheme="majorHAnsi" w:cstheme="majorHAnsi"/>
          <w:lang w:val="en-GB"/>
        </w:rPr>
        <w:t xml:space="preserve"> No. </w:t>
      </w:r>
      <w:r w:rsidRPr="00E41190">
        <w:rPr>
          <w:rFonts w:asciiTheme="majorHAnsi" w:hAnsiTheme="majorHAnsi" w:cstheme="majorHAnsi"/>
          <w:lang w:val="en-GB"/>
        </w:rPr>
        <w:t>1</w:t>
      </w:r>
      <w:r>
        <w:rPr>
          <w:rFonts w:asciiTheme="majorHAnsi" w:hAnsiTheme="majorHAnsi" w:cstheme="majorHAnsi"/>
          <w:lang w:val="en-GB"/>
        </w:rPr>
        <w:t xml:space="preserve">, pp. </w:t>
      </w:r>
      <w:r w:rsidRPr="00E41190">
        <w:rPr>
          <w:rFonts w:asciiTheme="majorHAnsi" w:hAnsiTheme="majorHAnsi" w:cstheme="majorHAnsi"/>
          <w:lang w:val="en-GB"/>
        </w:rPr>
        <w:t xml:space="preserve">1–4. </w:t>
      </w:r>
      <w:r>
        <w:rPr>
          <w:rFonts w:asciiTheme="majorHAnsi" w:hAnsiTheme="majorHAnsi" w:cstheme="majorHAnsi"/>
          <w:lang w:val="en-GB"/>
        </w:rPr>
        <w:br/>
      </w:r>
      <w:r w:rsidRPr="00E41190">
        <w:rPr>
          <w:rFonts w:asciiTheme="majorHAnsi" w:hAnsiTheme="majorHAnsi" w:cstheme="majorHAnsi"/>
          <w:lang w:val="en-GB"/>
        </w:rPr>
        <w:t>doi</w:t>
      </w:r>
      <w:r>
        <w:rPr>
          <w:rFonts w:asciiTheme="majorHAnsi" w:hAnsiTheme="majorHAnsi" w:cstheme="majorHAnsi"/>
          <w:lang w:val="en-GB"/>
        </w:rPr>
        <w:t xml:space="preserve">: </w:t>
      </w:r>
      <w:r w:rsidRPr="00E41190">
        <w:rPr>
          <w:rFonts w:asciiTheme="majorHAnsi" w:hAnsiTheme="majorHAnsi" w:cstheme="majorHAnsi"/>
          <w:lang w:val="en-GB"/>
        </w:rPr>
        <w:t>10.1108/CDI-02-2022-335</w:t>
      </w:r>
      <w:r>
        <w:rPr>
          <w:rFonts w:asciiTheme="majorHAnsi" w:hAnsiTheme="majorHAnsi" w:cstheme="majorHAnsi"/>
          <w:lang w:val="en-GB"/>
        </w:rPr>
        <w:t>.</w:t>
      </w:r>
    </w:p>
    <w:p w14:paraId="61885CB1" w14:textId="30A0F0C7" w:rsidR="00EA0F04" w:rsidRPr="00003845" w:rsidRDefault="00000000" w:rsidP="005A6EE0">
      <w:pPr>
        <w:pStyle w:val="Bibliography"/>
        <w:rPr>
          <w:rFonts w:asciiTheme="majorHAnsi" w:hAnsiTheme="majorHAnsi" w:cstheme="majorHAnsi"/>
          <w:lang w:val="en-GB"/>
        </w:rPr>
      </w:pPr>
      <w:bookmarkStart w:id="234" w:name="ref-lindstedt2019"/>
      <w:bookmarkEnd w:id="233"/>
      <w:r w:rsidRPr="00003845">
        <w:rPr>
          <w:rFonts w:asciiTheme="majorHAnsi" w:hAnsiTheme="majorHAnsi" w:cstheme="majorHAnsi"/>
          <w:lang w:val="en-GB"/>
        </w:rPr>
        <w:t>Lindstedt, N.C. (2019)</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Structural topic </w:t>
      </w:r>
      <w:proofErr w:type="spellStart"/>
      <w:r w:rsidRPr="00003845">
        <w:rPr>
          <w:rFonts w:asciiTheme="majorHAnsi" w:hAnsiTheme="majorHAnsi" w:cstheme="majorHAnsi"/>
          <w:lang w:val="en-GB"/>
        </w:rPr>
        <w:t>modeling</w:t>
      </w:r>
      <w:proofErr w:type="spellEnd"/>
      <w:r w:rsidRPr="00003845">
        <w:rPr>
          <w:rFonts w:asciiTheme="majorHAnsi" w:hAnsiTheme="majorHAnsi" w:cstheme="majorHAnsi"/>
          <w:lang w:val="en-GB"/>
        </w:rPr>
        <w:t xml:space="preserve"> for social scientists: A brief case study with social movement studies literature, 2005–2017</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Pr="00003845">
        <w:rPr>
          <w:rFonts w:asciiTheme="majorHAnsi" w:hAnsiTheme="majorHAnsi" w:cstheme="majorHAnsi"/>
          <w:i/>
          <w:iCs/>
          <w:lang w:val="en-GB"/>
        </w:rPr>
        <w:t>Social Currents</w:t>
      </w:r>
      <w:r w:rsidRPr="00003845">
        <w:rPr>
          <w:rFonts w:asciiTheme="majorHAnsi" w:hAnsiTheme="majorHAnsi" w:cstheme="majorHAnsi"/>
          <w:lang w:val="en-GB"/>
        </w:rPr>
        <w:t>,</w:t>
      </w:r>
      <w:r w:rsidR="00203AFF" w:rsidRPr="00003845">
        <w:rPr>
          <w:rFonts w:asciiTheme="majorHAnsi" w:hAnsiTheme="majorHAnsi" w:cstheme="majorHAnsi"/>
          <w:lang w:val="en-GB"/>
        </w:rPr>
        <w:t xml:space="preserve"> Vol. 6 No. 4, </w:t>
      </w:r>
      <w:r w:rsidR="00203AFF" w:rsidRPr="00003845">
        <w:rPr>
          <w:rFonts w:asciiTheme="majorHAnsi" w:hAnsiTheme="majorHAnsi" w:cstheme="majorHAnsi"/>
          <w:lang w:val="en-GB"/>
        </w:rPr>
        <w:br/>
        <w:t xml:space="preserve">pp. </w:t>
      </w:r>
      <w:r w:rsidRPr="00003845">
        <w:rPr>
          <w:rFonts w:asciiTheme="majorHAnsi" w:hAnsiTheme="majorHAnsi" w:cstheme="majorHAnsi"/>
          <w:lang w:val="en-GB"/>
        </w:rPr>
        <w:t>307–318.</w:t>
      </w:r>
      <w:r w:rsidR="00203AFF" w:rsidRPr="00003845">
        <w:rPr>
          <w:rFonts w:asciiTheme="majorHAnsi" w:hAnsiTheme="majorHAnsi" w:cstheme="majorHAnsi"/>
          <w:lang w:val="en-GB"/>
        </w:rPr>
        <w:t xml:space="preserve"> doi: </w:t>
      </w:r>
      <w:r w:rsidRPr="00003845">
        <w:rPr>
          <w:rFonts w:asciiTheme="majorHAnsi" w:hAnsiTheme="majorHAnsi" w:cstheme="majorHAnsi"/>
          <w:lang w:val="en-GB"/>
        </w:rPr>
        <w:t>10.1177/2329496519846505</w:t>
      </w:r>
      <w:r w:rsidR="00203AFF" w:rsidRPr="00003845">
        <w:rPr>
          <w:rFonts w:asciiTheme="majorHAnsi" w:hAnsiTheme="majorHAnsi" w:cstheme="majorHAnsi"/>
          <w:lang w:val="en-GB"/>
        </w:rPr>
        <w:t>.</w:t>
      </w:r>
    </w:p>
    <w:p w14:paraId="246EA3CF" w14:textId="7B0A1F78" w:rsidR="006C2EC8" w:rsidRPr="006C2EC8" w:rsidRDefault="006C2EC8" w:rsidP="005A6EE0">
      <w:pPr>
        <w:pStyle w:val="Bibliography"/>
        <w:rPr>
          <w:rFonts w:asciiTheme="majorHAnsi" w:hAnsiTheme="majorHAnsi" w:cstheme="majorHAnsi"/>
          <w:lang w:val="en-GB"/>
        </w:rPr>
      </w:pPr>
      <w:bookmarkStart w:id="235" w:name="ref-roberts.stewart.ea2019"/>
      <w:bookmarkEnd w:id="234"/>
      <w:proofErr w:type="spellStart"/>
      <w:r>
        <w:rPr>
          <w:rFonts w:asciiTheme="majorHAnsi" w:hAnsiTheme="majorHAnsi" w:cstheme="majorHAnsi"/>
          <w:lang w:val="en-GB"/>
        </w:rPr>
        <w:t>Rabenu</w:t>
      </w:r>
      <w:proofErr w:type="spellEnd"/>
      <w:r>
        <w:rPr>
          <w:rFonts w:asciiTheme="majorHAnsi" w:hAnsiTheme="majorHAnsi" w:cstheme="majorHAnsi"/>
          <w:lang w:val="en-GB"/>
        </w:rPr>
        <w:t xml:space="preserve">, E. and Baruch, Y. (2025), “The shape of careers in the future workplace: Extreme scenarios and their prospect impact”, </w:t>
      </w:r>
      <w:r>
        <w:rPr>
          <w:rFonts w:asciiTheme="majorHAnsi" w:hAnsiTheme="majorHAnsi" w:cstheme="majorHAnsi"/>
          <w:i/>
          <w:iCs/>
          <w:lang w:val="en-GB"/>
        </w:rPr>
        <w:t>Career Development International</w:t>
      </w:r>
      <w:r>
        <w:rPr>
          <w:rFonts w:asciiTheme="majorHAnsi" w:hAnsiTheme="majorHAnsi" w:cstheme="majorHAnsi"/>
          <w:lang w:val="en-GB"/>
        </w:rPr>
        <w:t>, Vol. 30 No. 1, pp. 3-27. doi: 10.1108/CDI-10-2023-0376.</w:t>
      </w:r>
    </w:p>
    <w:p w14:paraId="4758DE1F" w14:textId="4001E9AF" w:rsidR="00EA0F04" w:rsidRPr="00003845" w:rsidRDefault="00000000" w:rsidP="005A6EE0">
      <w:pPr>
        <w:pStyle w:val="Bibliography"/>
        <w:rPr>
          <w:rFonts w:asciiTheme="majorHAnsi" w:hAnsiTheme="majorHAnsi" w:cstheme="majorHAnsi"/>
          <w:lang w:val="en-GB"/>
        </w:rPr>
      </w:pPr>
      <w:r w:rsidRPr="00003845">
        <w:rPr>
          <w:rFonts w:asciiTheme="majorHAnsi" w:hAnsiTheme="majorHAnsi" w:cstheme="majorHAnsi"/>
          <w:lang w:val="en-GB"/>
        </w:rPr>
        <w:lastRenderedPageBreak/>
        <w:t>Roberts, M.E., Stewart, B.M.</w:t>
      </w:r>
      <w:r w:rsidR="00203AFF" w:rsidRPr="00003845">
        <w:rPr>
          <w:rFonts w:asciiTheme="majorHAnsi" w:hAnsiTheme="majorHAnsi" w:cstheme="majorHAnsi"/>
          <w:lang w:val="en-GB"/>
        </w:rPr>
        <w:t xml:space="preserve"> and </w:t>
      </w:r>
      <w:r w:rsidRPr="00003845">
        <w:rPr>
          <w:rFonts w:asciiTheme="majorHAnsi" w:hAnsiTheme="majorHAnsi" w:cstheme="majorHAnsi"/>
          <w:lang w:val="en-GB"/>
        </w:rPr>
        <w:t>Tingley, D. (2019)</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00203AFF" w:rsidRPr="00003845">
        <w:rPr>
          <w:rFonts w:asciiTheme="majorHAnsi" w:hAnsiTheme="majorHAnsi" w:cstheme="majorHAnsi"/>
          <w:lang w:val="en-GB"/>
        </w:rPr>
        <w:t>“</w:t>
      </w:r>
      <w:r w:rsidRPr="00003845">
        <w:rPr>
          <w:rFonts w:asciiTheme="majorHAnsi" w:hAnsiTheme="majorHAnsi" w:cstheme="majorHAnsi"/>
          <w:lang w:val="en-GB"/>
        </w:rPr>
        <w:t>S</w:t>
      </w:r>
      <w:r w:rsidR="00203AFF" w:rsidRPr="00003845">
        <w:rPr>
          <w:rFonts w:asciiTheme="majorHAnsi" w:hAnsiTheme="majorHAnsi" w:cstheme="majorHAnsi"/>
          <w:lang w:val="en-GB"/>
        </w:rPr>
        <w:t>TM</w:t>
      </w:r>
      <w:r w:rsidRPr="00003845">
        <w:rPr>
          <w:rFonts w:asciiTheme="majorHAnsi" w:hAnsiTheme="majorHAnsi" w:cstheme="majorHAnsi"/>
          <w:lang w:val="en-GB"/>
        </w:rPr>
        <w:t xml:space="preserve">: An </w:t>
      </w:r>
      <w:r w:rsidR="00203AFF" w:rsidRPr="00003845">
        <w:rPr>
          <w:rFonts w:asciiTheme="majorHAnsi" w:hAnsiTheme="majorHAnsi" w:cstheme="majorHAnsi"/>
          <w:lang w:val="en-GB"/>
        </w:rPr>
        <w:t>R</w:t>
      </w:r>
      <w:r w:rsidRPr="00003845">
        <w:rPr>
          <w:rFonts w:asciiTheme="majorHAnsi" w:hAnsiTheme="majorHAnsi" w:cstheme="majorHAnsi"/>
          <w:lang w:val="en-GB"/>
        </w:rPr>
        <w:t xml:space="preserve"> package for structural topic models</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Pr="00003845">
        <w:rPr>
          <w:rFonts w:asciiTheme="majorHAnsi" w:hAnsiTheme="majorHAnsi" w:cstheme="majorHAnsi"/>
          <w:i/>
          <w:iCs/>
          <w:lang w:val="en-GB"/>
        </w:rPr>
        <w:t>Journal of Statistical Software</w:t>
      </w:r>
      <w:r w:rsidRPr="00003845">
        <w:rPr>
          <w:rFonts w:asciiTheme="majorHAnsi" w:hAnsiTheme="majorHAnsi" w:cstheme="majorHAnsi"/>
          <w:lang w:val="en-GB"/>
        </w:rPr>
        <w:t xml:space="preserve">, </w:t>
      </w:r>
      <w:r w:rsidR="00203AFF" w:rsidRPr="00003845">
        <w:rPr>
          <w:rFonts w:asciiTheme="majorHAnsi" w:hAnsiTheme="majorHAnsi" w:cstheme="majorHAnsi"/>
          <w:lang w:val="en-GB"/>
        </w:rPr>
        <w:t xml:space="preserve">Vol. 91 No. 2. doi: </w:t>
      </w:r>
      <w:r w:rsidRPr="00003845">
        <w:rPr>
          <w:rFonts w:asciiTheme="majorHAnsi" w:hAnsiTheme="majorHAnsi" w:cstheme="majorHAnsi"/>
          <w:lang w:val="en-GB"/>
        </w:rPr>
        <w:t>10.18637/</w:t>
      </w:r>
      <w:proofErr w:type="gramStart"/>
      <w:r w:rsidRPr="00003845">
        <w:rPr>
          <w:rFonts w:asciiTheme="majorHAnsi" w:hAnsiTheme="majorHAnsi" w:cstheme="majorHAnsi"/>
          <w:lang w:val="en-GB"/>
        </w:rPr>
        <w:t>jss.v091.i</w:t>
      </w:r>
      <w:proofErr w:type="gramEnd"/>
      <w:r w:rsidRPr="00003845">
        <w:rPr>
          <w:rFonts w:asciiTheme="majorHAnsi" w:hAnsiTheme="majorHAnsi" w:cstheme="majorHAnsi"/>
          <w:lang w:val="en-GB"/>
        </w:rPr>
        <w:t>02</w:t>
      </w:r>
      <w:r w:rsidR="00203AFF" w:rsidRPr="00003845">
        <w:rPr>
          <w:rFonts w:asciiTheme="majorHAnsi" w:hAnsiTheme="majorHAnsi" w:cstheme="majorHAnsi"/>
          <w:lang w:val="en-GB"/>
        </w:rPr>
        <w:t>.</w:t>
      </w:r>
    </w:p>
    <w:p w14:paraId="374E33B6" w14:textId="0223B142" w:rsidR="00EA0F04" w:rsidRPr="00003845" w:rsidRDefault="00000000" w:rsidP="005A6EE0">
      <w:pPr>
        <w:pStyle w:val="Bibliography"/>
        <w:rPr>
          <w:rFonts w:asciiTheme="majorHAnsi" w:hAnsiTheme="majorHAnsi" w:cstheme="majorHAnsi"/>
          <w:lang w:val="en-GB"/>
        </w:rPr>
      </w:pPr>
      <w:bookmarkStart w:id="236" w:name="ref-varma.kumar.ea2021"/>
      <w:bookmarkEnd w:id="235"/>
      <w:r w:rsidRPr="00003845">
        <w:rPr>
          <w:rFonts w:asciiTheme="majorHAnsi" w:hAnsiTheme="majorHAnsi" w:cstheme="majorHAnsi"/>
          <w:lang w:val="en-GB"/>
        </w:rPr>
        <w:t xml:space="preserve">Varma, A., Kumar, S., </w:t>
      </w:r>
      <w:proofErr w:type="spellStart"/>
      <w:r w:rsidRPr="00003845">
        <w:rPr>
          <w:rFonts w:asciiTheme="majorHAnsi" w:hAnsiTheme="majorHAnsi" w:cstheme="majorHAnsi"/>
          <w:lang w:val="en-GB"/>
        </w:rPr>
        <w:t>Sureka</w:t>
      </w:r>
      <w:proofErr w:type="spellEnd"/>
      <w:r w:rsidRPr="00003845">
        <w:rPr>
          <w:rFonts w:asciiTheme="majorHAnsi" w:hAnsiTheme="majorHAnsi" w:cstheme="majorHAnsi"/>
          <w:lang w:val="en-GB"/>
        </w:rPr>
        <w:t xml:space="preserve">, </w:t>
      </w:r>
      <w:proofErr w:type="gramStart"/>
      <w:r w:rsidRPr="00003845">
        <w:rPr>
          <w:rFonts w:asciiTheme="majorHAnsi" w:hAnsiTheme="majorHAnsi" w:cstheme="majorHAnsi"/>
          <w:lang w:val="en-GB"/>
        </w:rPr>
        <w:t>R.</w:t>
      </w:r>
      <w:proofErr w:type="gramEnd"/>
      <w:r w:rsidR="00203AFF" w:rsidRPr="00003845">
        <w:rPr>
          <w:rFonts w:asciiTheme="majorHAnsi" w:hAnsiTheme="majorHAnsi" w:cstheme="majorHAnsi"/>
          <w:lang w:val="en-GB"/>
        </w:rPr>
        <w:t xml:space="preserve"> and </w:t>
      </w:r>
      <w:r w:rsidRPr="00003845">
        <w:rPr>
          <w:rFonts w:asciiTheme="majorHAnsi" w:hAnsiTheme="majorHAnsi" w:cstheme="majorHAnsi"/>
          <w:lang w:val="en-GB"/>
        </w:rPr>
        <w:t>Lim, W.M. (2021)</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00203AFF" w:rsidRPr="00003845">
        <w:rPr>
          <w:rFonts w:asciiTheme="majorHAnsi" w:hAnsiTheme="majorHAnsi" w:cstheme="majorHAnsi"/>
          <w:lang w:val="en-GB"/>
        </w:rPr>
        <w:t>“</w:t>
      </w:r>
      <w:r w:rsidRPr="00003845">
        <w:rPr>
          <w:rFonts w:asciiTheme="majorHAnsi" w:hAnsiTheme="majorHAnsi" w:cstheme="majorHAnsi"/>
          <w:lang w:val="en-GB"/>
        </w:rPr>
        <w:t>What do we know about career and development? Insights from Career Development International at age 25</w:t>
      </w:r>
      <w:r w:rsidR="00203AFF" w:rsidRPr="00003845">
        <w:rPr>
          <w:rFonts w:asciiTheme="majorHAnsi" w:hAnsiTheme="majorHAnsi" w:cstheme="majorHAnsi"/>
          <w:lang w:val="en-GB"/>
        </w:rPr>
        <w:t xml:space="preserve">”, </w:t>
      </w:r>
      <w:r w:rsidRPr="00003845">
        <w:rPr>
          <w:rFonts w:asciiTheme="majorHAnsi" w:hAnsiTheme="majorHAnsi" w:cstheme="majorHAnsi"/>
          <w:i/>
          <w:iCs/>
          <w:lang w:val="en-GB"/>
        </w:rPr>
        <w:t>Career Development International</w:t>
      </w:r>
      <w:r w:rsidRPr="00003845">
        <w:rPr>
          <w:rFonts w:asciiTheme="majorHAnsi" w:hAnsiTheme="majorHAnsi" w:cstheme="majorHAnsi"/>
          <w:lang w:val="en-GB"/>
        </w:rPr>
        <w:t xml:space="preserve">, </w:t>
      </w:r>
      <w:r w:rsidR="00203AFF" w:rsidRPr="00003845">
        <w:rPr>
          <w:rFonts w:asciiTheme="majorHAnsi" w:hAnsiTheme="majorHAnsi" w:cstheme="majorHAnsi"/>
          <w:lang w:val="en-GB"/>
        </w:rPr>
        <w:t xml:space="preserve">Vol. 27 No. 1, pp. </w:t>
      </w:r>
      <w:r w:rsidRPr="00003845">
        <w:rPr>
          <w:rFonts w:asciiTheme="majorHAnsi" w:hAnsiTheme="majorHAnsi" w:cstheme="majorHAnsi"/>
          <w:lang w:val="en-GB"/>
        </w:rPr>
        <w:t>113–134.</w:t>
      </w:r>
      <w:r w:rsidR="00203AFF" w:rsidRPr="00003845">
        <w:rPr>
          <w:rFonts w:asciiTheme="majorHAnsi" w:hAnsiTheme="majorHAnsi" w:cstheme="majorHAnsi"/>
          <w:lang w:val="en-GB"/>
        </w:rPr>
        <w:t xml:space="preserve"> </w:t>
      </w:r>
      <w:r w:rsidR="00203AFF" w:rsidRPr="00003845">
        <w:rPr>
          <w:rFonts w:asciiTheme="majorHAnsi" w:hAnsiTheme="majorHAnsi" w:cstheme="majorHAnsi"/>
          <w:lang w:val="en-GB"/>
        </w:rPr>
        <w:br/>
        <w:t>doi: 10.1108/CDI-08-2021-0210.</w:t>
      </w:r>
    </w:p>
    <w:p w14:paraId="4E22AEE6" w14:textId="6B8010EF" w:rsidR="00203AFF" w:rsidRPr="00003845" w:rsidRDefault="00000000" w:rsidP="005A6EE0">
      <w:pPr>
        <w:pStyle w:val="Bibliography"/>
        <w:rPr>
          <w:rFonts w:asciiTheme="majorHAnsi" w:hAnsiTheme="majorHAnsi" w:cstheme="majorHAnsi"/>
          <w:lang w:val="en-GB"/>
        </w:rPr>
      </w:pPr>
      <w:bookmarkStart w:id="237" w:name="ref-zupic.cater2015"/>
      <w:bookmarkEnd w:id="236"/>
      <w:r w:rsidRPr="00003845">
        <w:rPr>
          <w:rFonts w:asciiTheme="majorHAnsi" w:hAnsiTheme="majorHAnsi" w:cstheme="majorHAnsi"/>
          <w:lang w:val="en-GB"/>
        </w:rPr>
        <w:t>Zupic, I.</w:t>
      </w:r>
      <w:r w:rsidR="00203AFF" w:rsidRPr="00003845">
        <w:rPr>
          <w:rFonts w:asciiTheme="majorHAnsi" w:hAnsiTheme="majorHAnsi" w:cstheme="majorHAnsi"/>
          <w:lang w:val="en-GB"/>
        </w:rPr>
        <w:t xml:space="preserve"> and </w:t>
      </w:r>
      <w:r w:rsidRPr="00003845">
        <w:rPr>
          <w:rFonts w:asciiTheme="majorHAnsi" w:hAnsiTheme="majorHAnsi" w:cstheme="majorHAnsi"/>
          <w:lang w:val="en-GB"/>
        </w:rPr>
        <w:t>Čater, T. (2015)</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00203AFF" w:rsidRPr="00003845">
        <w:rPr>
          <w:rFonts w:asciiTheme="majorHAnsi" w:hAnsiTheme="majorHAnsi" w:cstheme="majorHAnsi"/>
          <w:lang w:val="en-GB"/>
        </w:rPr>
        <w:t>“</w:t>
      </w:r>
      <w:r w:rsidRPr="00003845">
        <w:rPr>
          <w:rFonts w:asciiTheme="majorHAnsi" w:hAnsiTheme="majorHAnsi" w:cstheme="majorHAnsi"/>
          <w:lang w:val="en-GB"/>
        </w:rPr>
        <w:t>Bibliometric methods in management and organization</w:t>
      </w:r>
      <w:r w:rsidR="00203AFF" w:rsidRPr="00003845">
        <w:rPr>
          <w:rFonts w:asciiTheme="majorHAnsi" w:hAnsiTheme="majorHAnsi" w:cstheme="majorHAnsi"/>
          <w:lang w:val="en-GB"/>
        </w:rPr>
        <w:t>”,</w:t>
      </w:r>
      <w:r w:rsidRPr="00003845">
        <w:rPr>
          <w:rFonts w:asciiTheme="majorHAnsi" w:hAnsiTheme="majorHAnsi" w:cstheme="majorHAnsi"/>
          <w:lang w:val="en-GB"/>
        </w:rPr>
        <w:t xml:space="preserve"> </w:t>
      </w:r>
      <w:r w:rsidRPr="00003845">
        <w:rPr>
          <w:rFonts w:asciiTheme="majorHAnsi" w:hAnsiTheme="majorHAnsi" w:cstheme="majorHAnsi"/>
          <w:i/>
          <w:iCs/>
          <w:lang w:val="en-GB"/>
        </w:rPr>
        <w:t>Organizational Research Methods</w:t>
      </w:r>
      <w:r w:rsidRPr="00003845">
        <w:rPr>
          <w:rFonts w:asciiTheme="majorHAnsi" w:hAnsiTheme="majorHAnsi" w:cstheme="majorHAnsi"/>
          <w:lang w:val="en-GB"/>
        </w:rPr>
        <w:t xml:space="preserve">, </w:t>
      </w:r>
      <w:r w:rsidR="00203AFF" w:rsidRPr="00003845">
        <w:rPr>
          <w:rFonts w:asciiTheme="majorHAnsi" w:hAnsiTheme="majorHAnsi" w:cstheme="majorHAnsi"/>
          <w:lang w:val="en-GB"/>
        </w:rPr>
        <w:t xml:space="preserve">Vol. 18 No. 3, pp. </w:t>
      </w:r>
      <w:r w:rsidRPr="00003845">
        <w:rPr>
          <w:rFonts w:asciiTheme="majorHAnsi" w:hAnsiTheme="majorHAnsi" w:cstheme="majorHAnsi"/>
          <w:lang w:val="en-GB"/>
        </w:rPr>
        <w:t xml:space="preserve">429–472. </w:t>
      </w:r>
      <w:r w:rsidR="00203AFF" w:rsidRPr="00003845">
        <w:rPr>
          <w:rFonts w:asciiTheme="majorHAnsi" w:hAnsiTheme="majorHAnsi" w:cstheme="majorHAnsi"/>
          <w:lang w:val="en-GB"/>
        </w:rPr>
        <w:br/>
        <w:t>doi: 10.1177/1094428114562629.</w:t>
      </w:r>
    </w:p>
    <w:p w14:paraId="2B167F29" w14:textId="77777777" w:rsidR="00203AFF" w:rsidRPr="00003845" w:rsidRDefault="00203AFF">
      <w:pPr>
        <w:spacing w:after="200" w:line="240" w:lineRule="auto"/>
        <w:rPr>
          <w:rFonts w:asciiTheme="majorHAnsi" w:hAnsiTheme="majorHAnsi" w:cstheme="majorHAnsi"/>
          <w:lang w:val="en-GB"/>
        </w:rPr>
      </w:pPr>
      <w:r w:rsidRPr="00003845">
        <w:rPr>
          <w:rFonts w:asciiTheme="majorHAnsi" w:hAnsiTheme="majorHAnsi" w:cstheme="majorHAnsi"/>
          <w:lang w:val="en-GB"/>
        </w:rPr>
        <w:br w:type="page"/>
      </w:r>
    </w:p>
    <w:p w14:paraId="78023EFC" w14:textId="46F98CA0" w:rsidR="00203AFF" w:rsidRPr="00003845" w:rsidRDefault="00203AFF" w:rsidP="009E4622">
      <w:pPr>
        <w:pStyle w:val="Heading1"/>
        <w:spacing w:after="120" w:line="360" w:lineRule="auto"/>
        <w:rPr>
          <w:rFonts w:cstheme="majorHAnsi"/>
          <w:szCs w:val="24"/>
          <w:lang w:val="en-GB"/>
        </w:rPr>
      </w:pPr>
      <w:r w:rsidRPr="00003845">
        <w:rPr>
          <w:rFonts w:cstheme="majorHAnsi"/>
          <w:szCs w:val="24"/>
          <w:lang w:val="en-GB"/>
        </w:rPr>
        <w:lastRenderedPageBreak/>
        <w:t xml:space="preserve">Table I: </w:t>
      </w:r>
      <w:commentRangeStart w:id="238"/>
      <w:r w:rsidRPr="00003845">
        <w:rPr>
          <w:rFonts w:cstheme="majorHAnsi"/>
          <w:szCs w:val="24"/>
          <w:lang w:val="en-GB"/>
        </w:rPr>
        <w:t xml:space="preserve">Topic </w:t>
      </w:r>
      <w:commentRangeEnd w:id="238"/>
      <w:r w:rsidR="00E36921">
        <w:rPr>
          <w:rStyle w:val="CommentReference"/>
          <w:rFonts w:asciiTheme="minorHAnsi" w:eastAsiaTheme="minorHAnsi" w:hAnsiTheme="minorHAnsi" w:cstheme="minorBidi"/>
          <w:b w:val="0"/>
          <w:bCs w:val="0"/>
        </w:rPr>
        <w:commentReference w:id="238"/>
      </w:r>
      <w:r w:rsidRPr="00003845">
        <w:rPr>
          <w:rFonts w:cstheme="majorHAnsi"/>
          <w:szCs w:val="24"/>
          <w:lang w:val="en-GB"/>
        </w:rPr>
        <w:t xml:space="preserve">Keywords </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160"/>
        <w:gridCol w:w="3600"/>
        <w:gridCol w:w="3600"/>
      </w:tblGrid>
      <w:tr w:rsidR="00203AFF" w:rsidRPr="00003845" w14:paraId="034A21E4" w14:textId="77777777" w:rsidTr="00203AFF">
        <w:trPr>
          <w:tblHeader/>
          <w:jc w:val="center"/>
        </w:trPr>
        <w:tc>
          <w:tcPr>
            <w:tcW w:w="2160" w:type="dxa"/>
            <w:shd w:val="clear" w:color="auto" w:fill="FFFFFF"/>
            <w:tcMar>
              <w:top w:w="0" w:type="dxa"/>
              <w:left w:w="0" w:type="dxa"/>
              <w:bottom w:w="0" w:type="dxa"/>
              <w:right w:w="0" w:type="dxa"/>
            </w:tcMar>
            <w:vAlign w:val="center"/>
          </w:tcPr>
          <w:p w14:paraId="2BCA10F8"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100" w:after="100" w:line="240" w:lineRule="auto"/>
              <w:ind w:left="100" w:right="100"/>
              <w:rPr>
                <w:lang w:val="en-GB"/>
              </w:rPr>
            </w:pPr>
            <w:r w:rsidRPr="00003845">
              <w:rPr>
                <w:rFonts w:ascii="Times New Roman" w:eastAsia="Times New Roman" w:hAnsi="Times New Roman" w:cs="Times New Roman"/>
                <w:b/>
                <w:color w:val="000000"/>
                <w:lang w:val="en-GB"/>
              </w:rPr>
              <w:t>Topic</w:t>
            </w:r>
          </w:p>
        </w:tc>
        <w:tc>
          <w:tcPr>
            <w:tcW w:w="3600" w:type="dxa"/>
            <w:shd w:val="clear" w:color="auto" w:fill="FFFFFF"/>
            <w:tcMar>
              <w:top w:w="0" w:type="dxa"/>
              <w:left w:w="0" w:type="dxa"/>
              <w:bottom w:w="0" w:type="dxa"/>
              <w:right w:w="0" w:type="dxa"/>
            </w:tcMar>
            <w:vAlign w:val="center"/>
          </w:tcPr>
          <w:p w14:paraId="01F9D044" w14:textId="195BB57C" w:rsidR="00203AFF" w:rsidRPr="00003845" w:rsidRDefault="00203AFF" w:rsidP="009E4622">
            <w:pPr>
              <w:pBdr>
                <w:top w:val="none" w:sz="0" w:space="0" w:color="000000"/>
                <w:left w:val="none" w:sz="0" w:space="0" w:color="000000"/>
                <w:bottom w:val="none" w:sz="0" w:space="0" w:color="000000"/>
                <w:right w:val="none" w:sz="0" w:space="0" w:color="000000"/>
              </w:pBdr>
              <w:spacing w:before="100" w:after="100" w:line="240" w:lineRule="auto"/>
              <w:ind w:left="100" w:right="100"/>
              <w:rPr>
                <w:lang w:val="en-GB"/>
              </w:rPr>
            </w:pPr>
            <w:r w:rsidRPr="00003845">
              <w:rPr>
                <w:rFonts w:ascii="Times New Roman" w:eastAsia="Times New Roman" w:hAnsi="Times New Roman" w:cs="Times New Roman"/>
                <w:b/>
                <w:color w:val="000000"/>
                <w:lang w:val="en-GB"/>
              </w:rPr>
              <w:t xml:space="preserve">Highest </w:t>
            </w:r>
            <w:r w:rsidR="009E4622" w:rsidRPr="00003845">
              <w:rPr>
                <w:rFonts w:ascii="Times New Roman" w:eastAsia="Times New Roman" w:hAnsi="Times New Roman" w:cs="Times New Roman"/>
                <w:b/>
                <w:color w:val="000000"/>
                <w:lang w:val="en-GB"/>
              </w:rPr>
              <w:t>P</w:t>
            </w:r>
            <w:r w:rsidRPr="00003845">
              <w:rPr>
                <w:rFonts w:ascii="Times New Roman" w:eastAsia="Times New Roman" w:hAnsi="Times New Roman" w:cs="Times New Roman"/>
                <w:b/>
                <w:color w:val="000000"/>
                <w:lang w:val="en-GB"/>
              </w:rPr>
              <w:t xml:space="preserve">robability </w:t>
            </w:r>
            <w:r w:rsidR="009E4622" w:rsidRPr="00003845">
              <w:rPr>
                <w:rFonts w:ascii="Times New Roman" w:eastAsia="Times New Roman" w:hAnsi="Times New Roman" w:cs="Times New Roman"/>
                <w:b/>
                <w:color w:val="000000"/>
                <w:lang w:val="en-GB"/>
              </w:rPr>
              <w:t>W</w:t>
            </w:r>
            <w:r w:rsidRPr="00003845">
              <w:rPr>
                <w:rFonts w:ascii="Times New Roman" w:eastAsia="Times New Roman" w:hAnsi="Times New Roman" w:cs="Times New Roman"/>
                <w:b/>
                <w:color w:val="000000"/>
                <w:lang w:val="en-GB"/>
              </w:rPr>
              <w:t>ords</w:t>
            </w:r>
          </w:p>
        </w:tc>
        <w:tc>
          <w:tcPr>
            <w:tcW w:w="3600" w:type="dxa"/>
            <w:shd w:val="clear" w:color="auto" w:fill="FFFFFF"/>
            <w:tcMar>
              <w:top w:w="0" w:type="dxa"/>
              <w:left w:w="0" w:type="dxa"/>
              <w:bottom w:w="0" w:type="dxa"/>
              <w:right w:w="0" w:type="dxa"/>
            </w:tcMar>
            <w:vAlign w:val="center"/>
          </w:tcPr>
          <w:p w14:paraId="67B76FD5" w14:textId="389CEFE8" w:rsidR="00203AFF" w:rsidRPr="00003845" w:rsidRDefault="00203AFF" w:rsidP="009E4622">
            <w:pPr>
              <w:pBdr>
                <w:top w:val="none" w:sz="0" w:space="0" w:color="000000"/>
                <w:left w:val="none" w:sz="0" w:space="0" w:color="000000"/>
                <w:bottom w:val="none" w:sz="0" w:space="0" w:color="000000"/>
                <w:right w:val="none" w:sz="0" w:space="0" w:color="000000"/>
              </w:pBdr>
              <w:spacing w:before="100" w:after="100" w:line="240" w:lineRule="auto"/>
              <w:ind w:left="100" w:right="100"/>
              <w:rPr>
                <w:lang w:val="en-GB"/>
              </w:rPr>
            </w:pPr>
            <w:r w:rsidRPr="00003845">
              <w:rPr>
                <w:rFonts w:ascii="Times New Roman" w:eastAsia="Times New Roman" w:hAnsi="Times New Roman" w:cs="Times New Roman"/>
                <w:b/>
                <w:color w:val="000000"/>
                <w:lang w:val="en-GB"/>
              </w:rPr>
              <w:t xml:space="preserve">Frequent and </w:t>
            </w:r>
            <w:r w:rsidR="009E4622" w:rsidRPr="00003845">
              <w:rPr>
                <w:rFonts w:ascii="Times New Roman" w:eastAsia="Times New Roman" w:hAnsi="Times New Roman" w:cs="Times New Roman"/>
                <w:b/>
                <w:color w:val="000000"/>
                <w:lang w:val="en-GB"/>
              </w:rPr>
              <w:t>E</w:t>
            </w:r>
            <w:r w:rsidRPr="00003845">
              <w:rPr>
                <w:rFonts w:ascii="Times New Roman" w:eastAsia="Times New Roman" w:hAnsi="Times New Roman" w:cs="Times New Roman"/>
                <w:b/>
                <w:color w:val="000000"/>
                <w:lang w:val="en-GB"/>
              </w:rPr>
              <w:t xml:space="preserve">xclusive </w:t>
            </w:r>
            <w:r w:rsidR="009E4622" w:rsidRPr="00003845">
              <w:rPr>
                <w:rFonts w:ascii="Times New Roman" w:eastAsia="Times New Roman" w:hAnsi="Times New Roman" w:cs="Times New Roman"/>
                <w:b/>
                <w:color w:val="000000"/>
                <w:lang w:val="en-GB"/>
              </w:rPr>
              <w:t>W</w:t>
            </w:r>
            <w:r w:rsidRPr="00003845">
              <w:rPr>
                <w:rFonts w:ascii="Times New Roman" w:eastAsia="Times New Roman" w:hAnsi="Times New Roman" w:cs="Times New Roman"/>
                <w:b/>
                <w:color w:val="000000"/>
                <w:lang w:val="en-GB"/>
              </w:rPr>
              <w:t>ords</w:t>
            </w:r>
          </w:p>
        </w:tc>
      </w:tr>
      <w:tr w:rsidR="00203AFF" w:rsidRPr="00003845" w14:paraId="5193C990" w14:textId="77777777" w:rsidTr="00203AFF">
        <w:trPr>
          <w:jc w:val="center"/>
        </w:trPr>
        <w:tc>
          <w:tcPr>
            <w:tcW w:w="2160" w:type="dxa"/>
            <w:shd w:val="clear" w:color="auto" w:fill="FFFFFF"/>
            <w:tcMar>
              <w:top w:w="0" w:type="dxa"/>
              <w:left w:w="0" w:type="dxa"/>
              <w:bottom w:w="0" w:type="dxa"/>
              <w:right w:w="0" w:type="dxa"/>
            </w:tcMar>
            <w:vAlign w:val="center"/>
          </w:tcPr>
          <w:p w14:paraId="4E02D456" w14:textId="10A7A0DC"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 xml:space="preserve">1. </w:t>
            </w:r>
            <w:ins w:id="239" w:author="Michael Healy" w:date="2025-09-09T07:48:00Z">
              <w:r w:rsidR="00E36921" w:rsidRPr="00562C1B">
                <w:rPr>
                  <w:rFonts w:cstheme="majorHAnsi"/>
                  <w:lang w:val="en-GB"/>
                </w:rPr>
                <w:t>Sustainable, protean, boundaryless, and women's careers</w:t>
              </w:r>
            </w:ins>
            <w:del w:id="240" w:author="Michael Healy" w:date="2025-09-09T07:48:00Z">
              <w:r w:rsidRPr="00003845" w:rsidDel="00E36921">
                <w:rPr>
                  <w:rFonts w:ascii="Times New Roman" w:eastAsia="Times New Roman" w:hAnsi="Times New Roman" w:cs="Times New Roman"/>
                  <w:color w:val="000000"/>
                  <w:lang w:val="en-GB"/>
                </w:rPr>
                <w:delText>Women's careers and sustainable development</w:delText>
              </w:r>
            </w:del>
          </w:p>
        </w:tc>
        <w:tc>
          <w:tcPr>
            <w:tcW w:w="3600" w:type="dxa"/>
            <w:shd w:val="clear" w:color="auto" w:fill="FFFFFF"/>
            <w:tcMar>
              <w:top w:w="0" w:type="dxa"/>
              <w:left w:w="0" w:type="dxa"/>
              <w:bottom w:w="0" w:type="dxa"/>
              <w:right w:w="0" w:type="dxa"/>
            </w:tcMar>
            <w:vAlign w:val="center"/>
          </w:tcPr>
          <w:p w14:paraId="5D98BD09"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career, women, success, development, individual, work, protean, transition, interviews, practical</w:t>
            </w:r>
          </w:p>
        </w:tc>
        <w:tc>
          <w:tcPr>
            <w:tcW w:w="3600" w:type="dxa"/>
            <w:shd w:val="clear" w:color="auto" w:fill="FFFFFF"/>
            <w:tcMar>
              <w:top w:w="0" w:type="dxa"/>
              <w:left w:w="0" w:type="dxa"/>
              <w:bottom w:w="0" w:type="dxa"/>
              <w:right w:w="0" w:type="dxa"/>
            </w:tcMar>
            <w:vAlign w:val="center"/>
          </w:tcPr>
          <w:p w14:paraId="4798F24A"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proofErr w:type="spellStart"/>
            <w:r w:rsidRPr="00003845">
              <w:rPr>
                <w:rFonts w:ascii="Times New Roman" w:eastAsia="Times New Roman" w:hAnsi="Times New Roman" w:cs="Times New Roman"/>
                <w:color w:val="000000"/>
                <w:lang w:val="en-GB"/>
              </w:rPr>
              <w:t>saudi</w:t>
            </w:r>
            <w:proofErr w:type="spellEnd"/>
            <w:r w:rsidRPr="00003845">
              <w:rPr>
                <w:rFonts w:ascii="Times New Roman" w:eastAsia="Times New Roman" w:hAnsi="Times New Roman" w:cs="Times New Roman"/>
                <w:color w:val="000000"/>
                <w:lang w:val="en-GB"/>
              </w:rPr>
              <w:t xml:space="preserve">, boundaryless, protean, career, migrant, transition, women, careers, advancement, </w:t>
            </w:r>
            <w:proofErr w:type="spellStart"/>
            <w:r w:rsidRPr="00003845">
              <w:rPr>
                <w:rFonts w:ascii="Times New Roman" w:eastAsia="Times New Roman" w:hAnsi="Times New Roman" w:cs="Times New Roman"/>
                <w:color w:val="000000"/>
                <w:lang w:val="en-GB"/>
              </w:rPr>
              <w:t>arabia</w:t>
            </w:r>
            <w:proofErr w:type="spellEnd"/>
          </w:p>
        </w:tc>
      </w:tr>
      <w:tr w:rsidR="00203AFF" w:rsidRPr="00003845" w14:paraId="54C9A73B" w14:textId="77777777" w:rsidTr="00203AFF">
        <w:trPr>
          <w:jc w:val="center"/>
        </w:trPr>
        <w:tc>
          <w:tcPr>
            <w:tcW w:w="2160" w:type="dxa"/>
            <w:shd w:val="clear" w:color="auto" w:fill="FFFFFF"/>
            <w:tcMar>
              <w:top w:w="0" w:type="dxa"/>
              <w:left w:w="0" w:type="dxa"/>
              <w:bottom w:w="0" w:type="dxa"/>
              <w:right w:w="0" w:type="dxa"/>
            </w:tcMar>
            <w:vAlign w:val="center"/>
          </w:tcPr>
          <w:p w14:paraId="2DA87A7F"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2. Job insecurity, engagement, and proactive behaviours</w:t>
            </w:r>
          </w:p>
        </w:tc>
        <w:tc>
          <w:tcPr>
            <w:tcW w:w="3600" w:type="dxa"/>
            <w:shd w:val="clear" w:color="auto" w:fill="FFFFFF"/>
            <w:tcMar>
              <w:top w:w="0" w:type="dxa"/>
              <w:left w:w="0" w:type="dxa"/>
              <w:bottom w:w="0" w:type="dxa"/>
              <w:right w:w="0" w:type="dxa"/>
            </w:tcMar>
            <w:vAlign w:val="center"/>
          </w:tcPr>
          <w:p w14:paraId="3370242B"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job, employees, relationship, performance, engagement, effect, work, employee, proactive, insecurity</w:t>
            </w:r>
          </w:p>
        </w:tc>
        <w:tc>
          <w:tcPr>
            <w:tcW w:w="3600" w:type="dxa"/>
            <w:shd w:val="clear" w:color="auto" w:fill="FFFFFF"/>
            <w:tcMar>
              <w:top w:w="0" w:type="dxa"/>
              <w:left w:w="0" w:type="dxa"/>
              <w:bottom w:w="0" w:type="dxa"/>
              <w:right w:w="0" w:type="dxa"/>
            </w:tcMar>
            <w:vAlign w:val="center"/>
          </w:tcPr>
          <w:p w14:paraId="70284AC7"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 xml:space="preserve">insecurity, </w:t>
            </w:r>
            <w:proofErr w:type="spellStart"/>
            <w:r w:rsidRPr="00003845">
              <w:rPr>
                <w:rFonts w:ascii="Times New Roman" w:eastAsia="Times New Roman" w:hAnsi="Times New Roman" w:cs="Times New Roman"/>
                <w:color w:val="000000"/>
                <w:lang w:val="en-GB"/>
              </w:rPr>
              <w:t>lmx</w:t>
            </w:r>
            <w:proofErr w:type="spellEnd"/>
            <w:r w:rsidRPr="00003845">
              <w:rPr>
                <w:rFonts w:ascii="Times New Roman" w:eastAsia="Times New Roman" w:hAnsi="Times New Roman" w:cs="Times New Roman"/>
                <w:color w:val="000000"/>
                <w:lang w:val="en-GB"/>
              </w:rPr>
              <w:t xml:space="preserve">, proactive, engagement, craft, crafting, mediating, </w:t>
            </w:r>
            <w:proofErr w:type="spellStart"/>
            <w:r w:rsidRPr="00003845">
              <w:rPr>
                <w:rFonts w:ascii="Times New Roman" w:eastAsia="Times New Roman" w:hAnsi="Times New Roman" w:cs="Times New Roman"/>
                <w:color w:val="000000"/>
                <w:lang w:val="en-GB"/>
              </w:rPr>
              <w:t>psycap</w:t>
            </w:r>
            <w:proofErr w:type="spellEnd"/>
            <w:r w:rsidRPr="00003845">
              <w:rPr>
                <w:rFonts w:ascii="Times New Roman" w:eastAsia="Times New Roman" w:hAnsi="Times New Roman" w:cs="Times New Roman"/>
                <w:color w:val="000000"/>
                <w:lang w:val="en-GB"/>
              </w:rPr>
              <w:t>, mediate, mediation</w:t>
            </w:r>
          </w:p>
        </w:tc>
      </w:tr>
      <w:tr w:rsidR="00203AFF" w:rsidRPr="00003845" w14:paraId="29637B7A" w14:textId="77777777" w:rsidTr="00203AFF">
        <w:trPr>
          <w:jc w:val="center"/>
        </w:trPr>
        <w:tc>
          <w:tcPr>
            <w:tcW w:w="2160" w:type="dxa"/>
            <w:shd w:val="clear" w:color="auto" w:fill="FFFFFF"/>
            <w:tcMar>
              <w:top w:w="0" w:type="dxa"/>
              <w:left w:w="0" w:type="dxa"/>
              <w:bottom w:w="0" w:type="dxa"/>
              <w:right w:w="0" w:type="dxa"/>
            </w:tcMar>
            <w:vAlign w:val="center"/>
          </w:tcPr>
          <w:p w14:paraId="572174D9"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3. Work-family dynamics and well-being</w:t>
            </w:r>
          </w:p>
        </w:tc>
        <w:tc>
          <w:tcPr>
            <w:tcW w:w="3600" w:type="dxa"/>
            <w:shd w:val="clear" w:color="auto" w:fill="FFFFFF"/>
            <w:tcMar>
              <w:top w:w="0" w:type="dxa"/>
              <w:left w:w="0" w:type="dxa"/>
              <w:bottom w:w="0" w:type="dxa"/>
              <w:right w:w="0" w:type="dxa"/>
            </w:tcMar>
            <w:vAlign w:val="center"/>
          </w:tcPr>
          <w:p w14:paraId="398C90AF"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work, employees, family, worker, satisfaction, job, relate, relationship, turnover, support</w:t>
            </w:r>
          </w:p>
        </w:tc>
        <w:tc>
          <w:tcPr>
            <w:tcW w:w="3600" w:type="dxa"/>
            <w:shd w:val="clear" w:color="auto" w:fill="FFFFFF"/>
            <w:tcMar>
              <w:top w:w="0" w:type="dxa"/>
              <w:left w:w="0" w:type="dxa"/>
              <w:bottom w:w="0" w:type="dxa"/>
              <w:right w:w="0" w:type="dxa"/>
            </w:tcMar>
            <w:vAlign w:val="center"/>
          </w:tcPr>
          <w:p w14:paraId="609759F8"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proofErr w:type="spellStart"/>
            <w:r w:rsidRPr="00003845">
              <w:rPr>
                <w:rFonts w:ascii="Times New Roman" w:eastAsia="Times New Roman" w:hAnsi="Times New Roman" w:cs="Times New Roman"/>
                <w:color w:val="000000"/>
                <w:lang w:val="en-GB"/>
              </w:rPr>
              <w:t>wfc</w:t>
            </w:r>
            <w:proofErr w:type="spellEnd"/>
            <w:r w:rsidRPr="00003845">
              <w:rPr>
                <w:rFonts w:ascii="Times New Roman" w:eastAsia="Times New Roman" w:hAnsi="Times New Roman" w:cs="Times New Roman"/>
                <w:color w:val="000000"/>
                <w:lang w:val="en-GB"/>
              </w:rPr>
              <w:t xml:space="preserve">, older, prevention, turnover, presenteeism, retirement, exhaustion, mindfulness, family, </w:t>
            </w:r>
            <w:proofErr w:type="spellStart"/>
            <w:r w:rsidRPr="00003845">
              <w:rPr>
                <w:rFonts w:ascii="Times New Roman" w:eastAsia="Times New Roman" w:hAnsi="Times New Roman" w:cs="Times New Roman"/>
                <w:color w:val="000000"/>
                <w:lang w:val="en-GB"/>
              </w:rPr>
              <w:t>wfe</w:t>
            </w:r>
            <w:proofErr w:type="spellEnd"/>
          </w:p>
        </w:tc>
      </w:tr>
      <w:tr w:rsidR="00203AFF" w:rsidRPr="00003845" w14:paraId="503BE7ED" w14:textId="77777777" w:rsidTr="00203AFF">
        <w:trPr>
          <w:jc w:val="center"/>
        </w:trPr>
        <w:tc>
          <w:tcPr>
            <w:tcW w:w="2160" w:type="dxa"/>
            <w:shd w:val="clear" w:color="auto" w:fill="FFFFFF"/>
            <w:tcMar>
              <w:top w:w="0" w:type="dxa"/>
              <w:left w:w="0" w:type="dxa"/>
              <w:bottom w:w="0" w:type="dxa"/>
              <w:right w:w="0" w:type="dxa"/>
            </w:tcMar>
            <w:vAlign w:val="center"/>
          </w:tcPr>
          <w:p w14:paraId="6884BEE0"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4. Recruitment and talent management</w:t>
            </w:r>
          </w:p>
        </w:tc>
        <w:tc>
          <w:tcPr>
            <w:tcW w:w="3600" w:type="dxa"/>
            <w:shd w:val="clear" w:color="auto" w:fill="FFFFFF"/>
            <w:tcMar>
              <w:top w:w="0" w:type="dxa"/>
              <w:left w:w="0" w:type="dxa"/>
              <w:bottom w:w="0" w:type="dxa"/>
              <w:right w:w="0" w:type="dxa"/>
            </w:tcMar>
            <w:vAlign w:val="center"/>
          </w:tcPr>
          <w:p w14:paraId="479B831F"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management, manager, development, organisation, process, decision, recruitment, experience, resource, employer</w:t>
            </w:r>
          </w:p>
        </w:tc>
        <w:tc>
          <w:tcPr>
            <w:tcW w:w="3600" w:type="dxa"/>
            <w:shd w:val="clear" w:color="auto" w:fill="FFFFFF"/>
            <w:tcMar>
              <w:top w:w="0" w:type="dxa"/>
              <w:left w:w="0" w:type="dxa"/>
              <w:bottom w:w="0" w:type="dxa"/>
              <w:right w:w="0" w:type="dxa"/>
            </w:tcMar>
            <w:vAlign w:val="center"/>
          </w:tcPr>
          <w:p w14:paraId="34021DBF"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 xml:space="preserve">military, crisis, veteran, civilian, </w:t>
            </w:r>
            <w:proofErr w:type="spellStart"/>
            <w:r w:rsidRPr="00003845">
              <w:rPr>
                <w:rFonts w:ascii="Times New Roman" w:eastAsia="Times New Roman" w:hAnsi="Times New Roman" w:cs="Times New Roman"/>
                <w:color w:val="000000"/>
                <w:lang w:val="en-GB"/>
              </w:rPr>
              <w:t>ocm</w:t>
            </w:r>
            <w:proofErr w:type="spellEnd"/>
            <w:r w:rsidRPr="00003845">
              <w:rPr>
                <w:rFonts w:ascii="Times New Roman" w:eastAsia="Times New Roman" w:hAnsi="Times New Roman" w:cs="Times New Roman"/>
                <w:color w:val="000000"/>
                <w:lang w:val="en-GB"/>
              </w:rPr>
              <w:t xml:space="preserve">, </w:t>
            </w:r>
            <w:proofErr w:type="spellStart"/>
            <w:r w:rsidRPr="00003845">
              <w:rPr>
                <w:rFonts w:ascii="Times New Roman" w:eastAsia="Times New Roman" w:hAnsi="Times New Roman" w:cs="Times New Roman"/>
                <w:color w:val="000000"/>
                <w:lang w:val="en-GB"/>
              </w:rPr>
              <w:t>smes</w:t>
            </w:r>
            <w:proofErr w:type="spellEnd"/>
            <w:r w:rsidRPr="00003845">
              <w:rPr>
                <w:rFonts w:ascii="Times New Roman" w:eastAsia="Times New Roman" w:hAnsi="Times New Roman" w:cs="Times New Roman"/>
                <w:color w:val="000000"/>
                <w:lang w:val="en-GB"/>
              </w:rPr>
              <w:t>, recruitment, recruiter, scheme, candidate</w:t>
            </w:r>
          </w:p>
        </w:tc>
      </w:tr>
      <w:tr w:rsidR="00203AFF" w:rsidRPr="00003845" w14:paraId="03F02B89" w14:textId="77777777" w:rsidTr="00203AFF">
        <w:trPr>
          <w:jc w:val="center"/>
        </w:trPr>
        <w:tc>
          <w:tcPr>
            <w:tcW w:w="2160" w:type="dxa"/>
            <w:shd w:val="clear" w:color="auto" w:fill="FFFFFF"/>
            <w:tcMar>
              <w:top w:w="0" w:type="dxa"/>
              <w:left w:w="0" w:type="dxa"/>
              <w:bottom w:w="0" w:type="dxa"/>
              <w:right w:w="0" w:type="dxa"/>
            </w:tcMar>
            <w:vAlign w:val="center"/>
          </w:tcPr>
          <w:p w14:paraId="253D4A23"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5. Leadership and career change</w:t>
            </w:r>
          </w:p>
        </w:tc>
        <w:tc>
          <w:tcPr>
            <w:tcW w:w="3600" w:type="dxa"/>
            <w:shd w:val="clear" w:color="auto" w:fill="FFFFFF"/>
            <w:tcMar>
              <w:top w:w="0" w:type="dxa"/>
              <w:left w:w="0" w:type="dxa"/>
              <w:bottom w:w="0" w:type="dxa"/>
              <w:right w:w="0" w:type="dxa"/>
            </w:tcMar>
            <w:vAlign w:val="center"/>
          </w:tcPr>
          <w:p w14:paraId="3B51EECA"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change, development, organization, leadership, organizational, manager, career, management, business, leader</w:t>
            </w:r>
          </w:p>
        </w:tc>
        <w:tc>
          <w:tcPr>
            <w:tcW w:w="3600" w:type="dxa"/>
            <w:shd w:val="clear" w:color="auto" w:fill="FFFFFF"/>
            <w:tcMar>
              <w:top w:w="0" w:type="dxa"/>
              <w:left w:w="0" w:type="dxa"/>
              <w:bottom w:w="0" w:type="dxa"/>
              <w:right w:w="0" w:type="dxa"/>
            </w:tcMar>
            <w:vAlign w:val="center"/>
          </w:tcPr>
          <w:p w14:paraId="51429F90"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proofErr w:type="spellStart"/>
            <w:r w:rsidRPr="00003845">
              <w:rPr>
                <w:rFonts w:ascii="Times New Roman" w:eastAsia="Times New Roman" w:hAnsi="Times New Roman" w:cs="Times New Roman"/>
                <w:color w:val="000000"/>
                <w:lang w:val="en-GB"/>
              </w:rPr>
              <w:t>csr</w:t>
            </w:r>
            <w:proofErr w:type="spellEnd"/>
            <w:r w:rsidRPr="00003845">
              <w:rPr>
                <w:rFonts w:ascii="Times New Roman" w:eastAsia="Times New Roman" w:hAnsi="Times New Roman" w:cs="Times New Roman"/>
                <w:color w:val="000000"/>
                <w:lang w:val="en-GB"/>
              </w:rPr>
              <w:t>, shock, change, shocks, client, executive, coaching, assessment, programme, corporate</w:t>
            </w:r>
          </w:p>
        </w:tc>
      </w:tr>
      <w:tr w:rsidR="00203AFF" w:rsidRPr="00003845" w14:paraId="6A7407DC" w14:textId="77777777" w:rsidTr="00203AFF">
        <w:trPr>
          <w:jc w:val="center"/>
        </w:trPr>
        <w:tc>
          <w:tcPr>
            <w:tcW w:w="2160" w:type="dxa"/>
            <w:shd w:val="clear" w:color="auto" w:fill="FFFFFF"/>
            <w:tcMar>
              <w:top w:w="0" w:type="dxa"/>
              <w:left w:w="0" w:type="dxa"/>
              <w:bottom w:w="0" w:type="dxa"/>
              <w:right w:w="0" w:type="dxa"/>
            </w:tcMar>
            <w:vAlign w:val="center"/>
          </w:tcPr>
          <w:p w14:paraId="2FC2E08A"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6. Graduate employability, job search, and career choice</w:t>
            </w:r>
          </w:p>
        </w:tc>
        <w:tc>
          <w:tcPr>
            <w:tcW w:w="3600" w:type="dxa"/>
            <w:shd w:val="clear" w:color="auto" w:fill="FFFFFF"/>
            <w:tcMar>
              <w:top w:w="0" w:type="dxa"/>
              <w:left w:w="0" w:type="dxa"/>
              <w:bottom w:w="0" w:type="dxa"/>
              <w:right w:w="0" w:type="dxa"/>
            </w:tcMar>
            <w:vAlign w:val="center"/>
          </w:tcPr>
          <w:p w14:paraId="622CE9B2"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 xml:space="preserve">student, job, search, career, difference, graduate, university, </w:t>
            </w:r>
            <w:proofErr w:type="spellStart"/>
            <w:r w:rsidRPr="00003845">
              <w:rPr>
                <w:rFonts w:ascii="Times New Roman" w:eastAsia="Times New Roman" w:hAnsi="Times New Roman" w:cs="Times New Roman"/>
                <w:color w:val="000000"/>
                <w:lang w:val="en-GB"/>
              </w:rPr>
              <w:t>mba</w:t>
            </w:r>
            <w:proofErr w:type="spellEnd"/>
            <w:r w:rsidRPr="00003845">
              <w:rPr>
                <w:rFonts w:ascii="Times New Roman" w:eastAsia="Times New Roman" w:hAnsi="Times New Roman" w:cs="Times New Roman"/>
                <w:color w:val="000000"/>
                <w:lang w:val="en-GB"/>
              </w:rPr>
              <w:t>, perceived, business</w:t>
            </w:r>
          </w:p>
        </w:tc>
        <w:tc>
          <w:tcPr>
            <w:tcW w:w="3600" w:type="dxa"/>
            <w:shd w:val="clear" w:color="auto" w:fill="FFFFFF"/>
            <w:tcMar>
              <w:top w:w="0" w:type="dxa"/>
              <w:left w:w="0" w:type="dxa"/>
              <w:bottom w:w="0" w:type="dxa"/>
              <w:right w:w="0" w:type="dxa"/>
            </w:tcMar>
            <w:vAlign w:val="center"/>
          </w:tcPr>
          <w:p w14:paraId="700E2A27"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 xml:space="preserve">profiling, seeker, search, student, </w:t>
            </w:r>
            <w:proofErr w:type="spellStart"/>
            <w:r w:rsidRPr="00003845">
              <w:rPr>
                <w:rFonts w:ascii="Times New Roman" w:eastAsia="Times New Roman" w:hAnsi="Times New Roman" w:cs="Times New Roman"/>
                <w:color w:val="000000"/>
                <w:lang w:val="en-GB"/>
              </w:rPr>
              <w:t>mba</w:t>
            </w:r>
            <w:proofErr w:type="spellEnd"/>
            <w:r w:rsidRPr="00003845">
              <w:rPr>
                <w:rFonts w:ascii="Times New Roman" w:eastAsia="Times New Roman" w:hAnsi="Times New Roman" w:cs="Times New Roman"/>
                <w:color w:val="000000"/>
                <w:lang w:val="en-GB"/>
              </w:rPr>
              <w:t>, generational, school, communication, choice, seekers</w:t>
            </w:r>
          </w:p>
        </w:tc>
      </w:tr>
      <w:tr w:rsidR="00203AFF" w:rsidRPr="00003845" w14:paraId="3DEA5180" w14:textId="77777777" w:rsidTr="00203AFF">
        <w:trPr>
          <w:jc w:val="center"/>
        </w:trPr>
        <w:tc>
          <w:tcPr>
            <w:tcW w:w="2160" w:type="dxa"/>
            <w:shd w:val="clear" w:color="auto" w:fill="FFFFFF"/>
            <w:tcMar>
              <w:top w:w="0" w:type="dxa"/>
              <w:left w:w="0" w:type="dxa"/>
              <w:bottom w:w="0" w:type="dxa"/>
              <w:right w:w="0" w:type="dxa"/>
            </w:tcMar>
            <w:vAlign w:val="center"/>
          </w:tcPr>
          <w:p w14:paraId="005E8022"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7. Mentoring, relationships, and career development</w:t>
            </w:r>
          </w:p>
        </w:tc>
        <w:tc>
          <w:tcPr>
            <w:tcW w:w="3600" w:type="dxa"/>
            <w:shd w:val="clear" w:color="auto" w:fill="FFFFFF"/>
            <w:tcMar>
              <w:top w:w="0" w:type="dxa"/>
              <w:left w:w="0" w:type="dxa"/>
              <w:bottom w:w="0" w:type="dxa"/>
              <w:right w:w="0" w:type="dxa"/>
            </w:tcMar>
            <w:vAlign w:val="center"/>
          </w:tcPr>
          <w:p w14:paraId="44663978"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mentoring, relationship, mentor, theory, development, developmental, career, support, network, mentors</w:t>
            </w:r>
          </w:p>
        </w:tc>
        <w:tc>
          <w:tcPr>
            <w:tcW w:w="3600" w:type="dxa"/>
            <w:shd w:val="clear" w:color="auto" w:fill="FFFFFF"/>
            <w:tcMar>
              <w:top w:w="0" w:type="dxa"/>
              <w:left w:w="0" w:type="dxa"/>
              <w:bottom w:w="0" w:type="dxa"/>
              <w:right w:w="0" w:type="dxa"/>
            </w:tcMar>
            <w:vAlign w:val="center"/>
          </w:tcPr>
          <w:p w14:paraId="20B79560"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 xml:space="preserve">mentoring, mentor, protégé, protégés, supervision, mentors, developmental, network, </w:t>
            </w:r>
            <w:proofErr w:type="spellStart"/>
            <w:r w:rsidRPr="00003845">
              <w:rPr>
                <w:rFonts w:ascii="Times New Roman" w:eastAsia="Times New Roman" w:hAnsi="Times New Roman" w:cs="Times New Roman"/>
                <w:color w:val="000000"/>
                <w:lang w:val="en-GB"/>
              </w:rPr>
              <w:t>scs</w:t>
            </w:r>
            <w:proofErr w:type="spellEnd"/>
            <w:r w:rsidRPr="00003845">
              <w:rPr>
                <w:rFonts w:ascii="Times New Roman" w:eastAsia="Times New Roman" w:hAnsi="Times New Roman" w:cs="Times New Roman"/>
                <w:color w:val="000000"/>
                <w:lang w:val="en-GB"/>
              </w:rPr>
              <w:t>, functions</w:t>
            </w:r>
          </w:p>
        </w:tc>
      </w:tr>
      <w:tr w:rsidR="00203AFF" w:rsidRPr="00003845" w14:paraId="7A5650F3" w14:textId="77777777" w:rsidTr="00203AFF">
        <w:trPr>
          <w:jc w:val="center"/>
        </w:trPr>
        <w:tc>
          <w:tcPr>
            <w:tcW w:w="2160" w:type="dxa"/>
            <w:shd w:val="clear" w:color="auto" w:fill="FFFFFF"/>
            <w:tcMar>
              <w:top w:w="0" w:type="dxa"/>
              <w:left w:w="0" w:type="dxa"/>
              <w:bottom w:w="0" w:type="dxa"/>
              <w:right w:w="0" w:type="dxa"/>
            </w:tcMar>
            <w:vAlign w:val="center"/>
          </w:tcPr>
          <w:p w14:paraId="61457C3B"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8. Expatriate careers and international adjustment</w:t>
            </w:r>
          </w:p>
        </w:tc>
        <w:tc>
          <w:tcPr>
            <w:tcW w:w="3600" w:type="dxa"/>
            <w:shd w:val="clear" w:color="auto" w:fill="FFFFFF"/>
            <w:tcMar>
              <w:top w:w="0" w:type="dxa"/>
              <w:left w:w="0" w:type="dxa"/>
              <w:bottom w:w="0" w:type="dxa"/>
              <w:right w:w="0" w:type="dxa"/>
            </w:tcMar>
            <w:vAlign w:val="center"/>
          </w:tcPr>
          <w:p w14:paraId="41BBD061"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 xml:space="preserve">expatriate, international, cultural, career, manager, country, adjustment, development, </w:t>
            </w:r>
            <w:proofErr w:type="spellStart"/>
            <w:r w:rsidRPr="00003845">
              <w:rPr>
                <w:rFonts w:ascii="Times New Roman" w:eastAsia="Times New Roman" w:hAnsi="Times New Roman" w:cs="Times New Roman"/>
                <w:color w:val="000000"/>
                <w:lang w:val="en-GB"/>
              </w:rPr>
              <w:t>sie</w:t>
            </w:r>
            <w:proofErr w:type="spellEnd"/>
            <w:r w:rsidRPr="00003845">
              <w:rPr>
                <w:rFonts w:ascii="Times New Roman" w:eastAsia="Times New Roman" w:hAnsi="Times New Roman" w:cs="Times New Roman"/>
                <w:color w:val="000000"/>
                <w:lang w:val="en-GB"/>
              </w:rPr>
              <w:t>, literature</w:t>
            </w:r>
          </w:p>
        </w:tc>
        <w:tc>
          <w:tcPr>
            <w:tcW w:w="3600" w:type="dxa"/>
            <w:shd w:val="clear" w:color="auto" w:fill="FFFFFF"/>
            <w:tcMar>
              <w:top w:w="0" w:type="dxa"/>
              <w:left w:w="0" w:type="dxa"/>
              <w:bottom w:w="0" w:type="dxa"/>
              <w:right w:w="0" w:type="dxa"/>
            </w:tcMar>
            <w:vAlign w:val="center"/>
          </w:tcPr>
          <w:p w14:paraId="5D35F71F"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 xml:space="preserve">expatriate, </w:t>
            </w:r>
            <w:proofErr w:type="spellStart"/>
            <w:r w:rsidRPr="00003845">
              <w:rPr>
                <w:rFonts w:ascii="Times New Roman" w:eastAsia="Times New Roman" w:hAnsi="Times New Roman" w:cs="Times New Roman"/>
                <w:color w:val="000000"/>
                <w:lang w:val="en-GB"/>
              </w:rPr>
              <w:t>sie</w:t>
            </w:r>
            <w:proofErr w:type="spellEnd"/>
            <w:r w:rsidRPr="00003845">
              <w:rPr>
                <w:rFonts w:ascii="Times New Roman" w:eastAsia="Times New Roman" w:hAnsi="Times New Roman" w:cs="Times New Roman"/>
                <w:color w:val="000000"/>
                <w:lang w:val="en-GB"/>
              </w:rPr>
              <w:t>, expatriation, repatriation, abroad, sies, overseas, international, assignment, repatriate</w:t>
            </w:r>
          </w:p>
        </w:tc>
      </w:tr>
      <w:tr w:rsidR="00203AFF" w:rsidRPr="00003845" w14:paraId="4641355C" w14:textId="77777777" w:rsidTr="00203AFF">
        <w:trPr>
          <w:jc w:val="center"/>
        </w:trPr>
        <w:tc>
          <w:tcPr>
            <w:tcW w:w="2160" w:type="dxa"/>
            <w:shd w:val="clear" w:color="auto" w:fill="FFFFFF"/>
            <w:tcMar>
              <w:top w:w="0" w:type="dxa"/>
              <w:left w:w="0" w:type="dxa"/>
              <w:bottom w:w="0" w:type="dxa"/>
              <w:right w:w="0" w:type="dxa"/>
            </w:tcMar>
            <w:vAlign w:val="center"/>
          </w:tcPr>
          <w:p w14:paraId="5C6C81AC"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9. Work identity and temporary or precarious employment</w:t>
            </w:r>
          </w:p>
        </w:tc>
        <w:tc>
          <w:tcPr>
            <w:tcW w:w="3600" w:type="dxa"/>
            <w:shd w:val="clear" w:color="auto" w:fill="FFFFFF"/>
            <w:tcMar>
              <w:top w:w="0" w:type="dxa"/>
              <w:left w:w="0" w:type="dxa"/>
              <w:bottom w:w="0" w:type="dxa"/>
              <w:right w:w="0" w:type="dxa"/>
            </w:tcMar>
            <w:vAlign w:val="center"/>
          </w:tcPr>
          <w:p w14:paraId="49B78604"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work, identity, employment, worker, temporary, professional, role, context, socialization, status</w:t>
            </w:r>
          </w:p>
        </w:tc>
        <w:tc>
          <w:tcPr>
            <w:tcW w:w="3600" w:type="dxa"/>
            <w:shd w:val="clear" w:color="auto" w:fill="FFFFFF"/>
            <w:tcMar>
              <w:top w:w="0" w:type="dxa"/>
              <w:left w:w="0" w:type="dxa"/>
              <w:bottom w:w="0" w:type="dxa"/>
              <w:right w:w="0" w:type="dxa"/>
            </w:tcMar>
            <w:vAlign w:val="center"/>
          </w:tcPr>
          <w:p w14:paraId="209D1BD3" w14:textId="77777777" w:rsidR="00203AFF" w:rsidRPr="00003845" w:rsidRDefault="00203AFF" w:rsidP="009E4622">
            <w:pPr>
              <w:pBdr>
                <w:top w:val="none" w:sz="0" w:space="0" w:color="000000"/>
                <w:left w:val="none" w:sz="0" w:space="0" w:color="000000"/>
                <w:bottom w:val="none" w:sz="0" w:space="0" w:color="000000"/>
                <w:right w:val="none" w:sz="0" w:space="0" w:color="000000"/>
              </w:pBdr>
              <w:spacing w:before="80" w:after="80" w:line="240" w:lineRule="auto"/>
              <w:ind w:left="102" w:right="102"/>
              <w:rPr>
                <w:lang w:val="en-GB"/>
              </w:rPr>
            </w:pPr>
            <w:r w:rsidRPr="00003845">
              <w:rPr>
                <w:rFonts w:ascii="Times New Roman" w:eastAsia="Times New Roman" w:hAnsi="Times New Roman" w:cs="Times New Roman"/>
                <w:color w:val="000000"/>
                <w:lang w:val="en-GB"/>
              </w:rPr>
              <w:t xml:space="preserve">tactics, newcomer, temporary, socialization, </w:t>
            </w:r>
            <w:proofErr w:type="spellStart"/>
            <w:r w:rsidRPr="00003845">
              <w:rPr>
                <w:rFonts w:ascii="Times New Roman" w:eastAsia="Times New Roman" w:hAnsi="Times New Roman" w:cs="Times New Roman"/>
                <w:color w:val="000000"/>
                <w:lang w:val="en-GB"/>
              </w:rPr>
              <w:t>wlb</w:t>
            </w:r>
            <w:proofErr w:type="spellEnd"/>
            <w:r w:rsidRPr="00003845">
              <w:rPr>
                <w:rFonts w:ascii="Times New Roman" w:eastAsia="Times New Roman" w:hAnsi="Times New Roman" w:cs="Times New Roman"/>
                <w:color w:val="000000"/>
                <w:lang w:val="en-GB"/>
              </w:rPr>
              <w:t>, unemployment, identity, historical, labour, contingent</w:t>
            </w:r>
          </w:p>
        </w:tc>
      </w:tr>
    </w:tbl>
    <w:p w14:paraId="5F9B7FBB" w14:textId="43E482EC" w:rsidR="009E4622" w:rsidRPr="00003845" w:rsidRDefault="00203AFF" w:rsidP="009E4622">
      <w:pPr>
        <w:pStyle w:val="Bibliography"/>
        <w:spacing w:before="120" w:line="240" w:lineRule="auto"/>
        <w:rPr>
          <w:lang w:val="en-GB"/>
        </w:rPr>
      </w:pPr>
      <w:r w:rsidRPr="00003845">
        <w:rPr>
          <w:lang w:val="en-GB"/>
        </w:rPr>
        <w:t xml:space="preserve">Source: Authors’ own </w:t>
      </w:r>
      <w:r w:rsidR="009E4622" w:rsidRPr="00003845">
        <w:rPr>
          <w:lang w:val="en-GB"/>
        </w:rPr>
        <w:t>creation</w:t>
      </w:r>
      <w:r w:rsidRPr="00003845">
        <w:rPr>
          <w:lang w:val="en-GB"/>
        </w:rPr>
        <w:t xml:space="preserve">. </w:t>
      </w:r>
      <w:bookmarkEnd w:id="232"/>
      <w:bookmarkEnd w:id="237"/>
    </w:p>
    <w:p w14:paraId="1E778C99" w14:textId="246DC0BC" w:rsidR="009E4622" w:rsidRPr="00003845" w:rsidRDefault="009E4622" w:rsidP="009E4622">
      <w:pPr>
        <w:pStyle w:val="Heading1"/>
        <w:spacing w:after="120" w:line="360" w:lineRule="auto"/>
        <w:rPr>
          <w:rFonts w:cstheme="majorHAnsi"/>
          <w:szCs w:val="24"/>
          <w:lang w:val="en-GB"/>
        </w:rPr>
      </w:pPr>
      <w:r w:rsidRPr="00003845">
        <w:rPr>
          <w:lang w:val="en-GB"/>
        </w:rPr>
        <w:br w:type="page"/>
      </w:r>
      <w:r w:rsidRPr="00003845">
        <w:rPr>
          <w:lang w:val="en-GB"/>
        </w:rPr>
        <w:lastRenderedPageBreak/>
        <w:t>Figure 1</w:t>
      </w:r>
      <w:r w:rsidRPr="00003845">
        <w:rPr>
          <w:rFonts w:cstheme="majorHAnsi"/>
          <w:szCs w:val="24"/>
          <w:lang w:val="en-GB"/>
        </w:rPr>
        <w:t xml:space="preserve"> </w:t>
      </w:r>
      <w:r w:rsidRPr="00003845">
        <w:rPr>
          <w:rFonts w:cstheme="majorHAnsi"/>
          <w:noProof/>
          <w:szCs w:val="24"/>
          <w:lang w:val="en-GB"/>
        </w:rPr>
        <w:drawing>
          <wp:inline distT="0" distB="0" distL="0" distR="0" wp14:anchorId="449D3933" wp14:editId="778FB989">
            <wp:extent cx="5943599" cy="4245428"/>
            <wp:effectExtent l="0" t="0" r="635" b="0"/>
            <wp:docPr id="41" name="Picture"/>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3599" cy="4245428"/>
                    </a:xfrm>
                    <a:prstGeom prst="rect">
                      <a:avLst/>
                    </a:prstGeom>
                    <a:noFill/>
                    <a:ln w="9525">
                      <a:noFill/>
                      <a:headEnd/>
                      <a:tailEnd/>
                    </a:ln>
                  </pic:spPr>
                </pic:pic>
              </a:graphicData>
            </a:graphic>
          </wp:inline>
        </w:drawing>
      </w:r>
    </w:p>
    <w:p w14:paraId="654A4129" w14:textId="77777777" w:rsidR="009E4622" w:rsidRPr="00003845" w:rsidRDefault="009E4622" w:rsidP="009E4622">
      <w:pPr>
        <w:pStyle w:val="BodyText"/>
        <w:rPr>
          <w:lang w:val="en-GB"/>
        </w:rPr>
      </w:pPr>
    </w:p>
    <w:p w14:paraId="533EEDCD" w14:textId="28DDF105" w:rsidR="009E4622" w:rsidRPr="00003845" w:rsidRDefault="009E4622">
      <w:pPr>
        <w:spacing w:after="200" w:line="240" w:lineRule="auto"/>
        <w:rPr>
          <w:lang w:val="en-GB"/>
        </w:rPr>
      </w:pPr>
      <w:r w:rsidRPr="00003845">
        <w:rPr>
          <w:lang w:val="en-GB"/>
        </w:rPr>
        <w:br w:type="page"/>
      </w:r>
    </w:p>
    <w:p w14:paraId="65740E4D" w14:textId="1353B86D" w:rsidR="009E4622" w:rsidRPr="00003845" w:rsidRDefault="009E4622" w:rsidP="009E4622">
      <w:pPr>
        <w:spacing w:after="200" w:line="240" w:lineRule="auto"/>
        <w:jc w:val="center"/>
        <w:rPr>
          <w:b/>
          <w:bCs/>
          <w:lang w:val="en-GB"/>
        </w:rPr>
      </w:pPr>
      <w:r w:rsidRPr="00003845">
        <w:rPr>
          <w:b/>
          <w:bCs/>
          <w:lang w:val="en-GB"/>
        </w:rPr>
        <w:lastRenderedPageBreak/>
        <w:t>Figure 2</w:t>
      </w:r>
    </w:p>
    <w:p w14:paraId="45ED3D91" w14:textId="37C6A29A" w:rsidR="00003845" w:rsidRPr="00003845" w:rsidRDefault="008B5052" w:rsidP="00003845">
      <w:pPr>
        <w:pStyle w:val="CaptionedFigure"/>
        <w:spacing w:line="480" w:lineRule="auto"/>
        <w:rPr>
          <w:rFonts w:asciiTheme="majorHAnsi" w:hAnsiTheme="majorHAnsi" w:cstheme="majorHAnsi"/>
          <w:lang w:val="en-GB"/>
        </w:rPr>
      </w:pPr>
      <w:r>
        <w:rPr>
          <w:rFonts w:asciiTheme="majorHAnsi" w:hAnsiTheme="majorHAnsi" w:cstheme="majorHAnsi"/>
          <w:noProof/>
          <w:lang w:val="en-GB"/>
        </w:rPr>
        <w:drawing>
          <wp:inline distT="0" distB="0" distL="0" distR="0" wp14:anchorId="5A58C1CA" wp14:editId="130FDF97">
            <wp:extent cx="5862066" cy="4187190"/>
            <wp:effectExtent l="0" t="0" r="5715" b="3810"/>
            <wp:docPr id="590822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22441"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2066" cy="4187190"/>
                    </a:xfrm>
                    <a:prstGeom prst="rect">
                      <a:avLst/>
                    </a:prstGeom>
                  </pic:spPr>
                </pic:pic>
              </a:graphicData>
            </a:graphic>
          </wp:inline>
        </w:drawing>
      </w:r>
    </w:p>
    <w:p w14:paraId="0DD6DD2E" w14:textId="77777777" w:rsidR="009E4622" w:rsidRPr="00003845" w:rsidRDefault="009E4622">
      <w:pPr>
        <w:spacing w:after="200" w:line="240" w:lineRule="auto"/>
        <w:rPr>
          <w:b/>
          <w:bCs/>
          <w:lang w:val="en-GB"/>
        </w:rPr>
      </w:pPr>
      <w:r w:rsidRPr="00003845">
        <w:rPr>
          <w:b/>
          <w:bCs/>
          <w:lang w:val="en-GB"/>
        </w:rPr>
        <w:br w:type="page"/>
      </w:r>
    </w:p>
    <w:p w14:paraId="248487D6" w14:textId="7DBB7F62" w:rsidR="00003845" w:rsidRPr="00003845" w:rsidRDefault="009E4622" w:rsidP="00003845">
      <w:pPr>
        <w:spacing w:after="200" w:line="240" w:lineRule="auto"/>
        <w:jc w:val="center"/>
        <w:rPr>
          <w:lang w:val="en-GB"/>
        </w:rPr>
      </w:pPr>
      <w:r w:rsidRPr="00003845">
        <w:rPr>
          <w:b/>
          <w:bCs/>
          <w:lang w:val="en-GB"/>
        </w:rPr>
        <w:lastRenderedPageBreak/>
        <w:t>Figure 3</w:t>
      </w:r>
    </w:p>
    <w:p w14:paraId="0B5BE08E" w14:textId="77777777" w:rsidR="00003845" w:rsidRPr="00003845" w:rsidRDefault="00003845" w:rsidP="00003845">
      <w:pPr>
        <w:pStyle w:val="CaptionedFigure"/>
        <w:spacing w:line="480" w:lineRule="auto"/>
        <w:rPr>
          <w:rFonts w:asciiTheme="majorHAnsi" w:hAnsiTheme="majorHAnsi" w:cstheme="majorHAnsi"/>
          <w:lang w:val="en-GB"/>
        </w:rPr>
      </w:pPr>
      <w:r w:rsidRPr="00003845">
        <w:rPr>
          <w:rFonts w:asciiTheme="majorHAnsi" w:hAnsiTheme="majorHAnsi" w:cstheme="majorHAnsi"/>
          <w:noProof/>
          <w:lang w:val="en-GB"/>
        </w:rPr>
        <w:drawing>
          <wp:inline distT="0" distB="0" distL="0" distR="0" wp14:anchorId="56C858E5" wp14:editId="595EB76C">
            <wp:extent cx="5943600" cy="59436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49" name="Pictur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w="9525">
                      <a:noFill/>
                      <a:headEnd/>
                      <a:tailEnd/>
                    </a:ln>
                  </pic:spPr>
                </pic:pic>
              </a:graphicData>
            </a:graphic>
          </wp:inline>
        </w:drawing>
      </w:r>
    </w:p>
    <w:p w14:paraId="74CCA5FD" w14:textId="63628D01" w:rsidR="009E4622" w:rsidRPr="00003845" w:rsidRDefault="009E4622">
      <w:pPr>
        <w:spacing w:after="200" w:line="240" w:lineRule="auto"/>
        <w:rPr>
          <w:b/>
          <w:bCs/>
          <w:lang w:val="en-GB"/>
        </w:rPr>
      </w:pPr>
    </w:p>
    <w:p w14:paraId="15BBA556" w14:textId="77777777" w:rsidR="00003845" w:rsidRPr="00003845" w:rsidRDefault="00003845">
      <w:pPr>
        <w:spacing w:after="200" w:line="240" w:lineRule="auto"/>
        <w:rPr>
          <w:b/>
          <w:bCs/>
          <w:lang w:val="en-GB"/>
        </w:rPr>
      </w:pPr>
      <w:r w:rsidRPr="00003845">
        <w:rPr>
          <w:b/>
          <w:bCs/>
          <w:lang w:val="en-GB"/>
        </w:rPr>
        <w:br w:type="page"/>
      </w:r>
    </w:p>
    <w:p w14:paraId="50863F0C" w14:textId="35519486" w:rsidR="009E4622" w:rsidRPr="00003845" w:rsidRDefault="009E4622" w:rsidP="009E4622">
      <w:pPr>
        <w:spacing w:after="200" w:line="240" w:lineRule="auto"/>
        <w:jc w:val="center"/>
        <w:rPr>
          <w:b/>
          <w:bCs/>
          <w:lang w:val="en-GB"/>
        </w:rPr>
      </w:pPr>
      <w:r w:rsidRPr="00003845">
        <w:rPr>
          <w:b/>
          <w:bCs/>
          <w:lang w:val="en-GB"/>
        </w:rPr>
        <w:lastRenderedPageBreak/>
        <w:t>Figure 4</w:t>
      </w:r>
    </w:p>
    <w:p w14:paraId="324BD026" w14:textId="77777777" w:rsidR="00003845" w:rsidRPr="00003845" w:rsidRDefault="00003845" w:rsidP="00003845">
      <w:pPr>
        <w:pStyle w:val="CaptionedFigure"/>
        <w:spacing w:line="480" w:lineRule="auto"/>
        <w:rPr>
          <w:rFonts w:asciiTheme="majorHAnsi" w:hAnsiTheme="majorHAnsi" w:cstheme="majorHAnsi"/>
          <w:lang w:val="en-GB"/>
        </w:rPr>
      </w:pPr>
      <w:r w:rsidRPr="00003845">
        <w:rPr>
          <w:rFonts w:asciiTheme="majorHAnsi" w:hAnsiTheme="majorHAnsi" w:cstheme="majorHAnsi"/>
          <w:noProof/>
          <w:lang w:val="en-GB"/>
        </w:rPr>
        <w:drawing>
          <wp:inline distT="0" distB="0" distL="0" distR="0" wp14:anchorId="54757ED3" wp14:editId="3D6B664F">
            <wp:extent cx="5994400" cy="5164667"/>
            <wp:effectExtent l="0" t="0" r="0" b="4445"/>
            <wp:docPr id="53" name="Picture"/>
            <wp:cNvGraphicFramePr/>
            <a:graphic xmlns:a="http://schemas.openxmlformats.org/drawingml/2006/main">
              <a:graphicData uri="http://schemas.openxmlformats.org/drawingml/2006/picture">
                <pic:pic xmlns:pic="http://schemas.openxmlformats.org/drawingml/2006/picture">
                  <pic:nvPicPr>
                    <pic:cNvPr id="53" name="Pictur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059173" cy="5220474"/>
                    </a:xfrm>
                    <a:prstGeom prst="rect">
                      <a:avLst/>
                    </a:prstGeom>
                    <a:noFill/>
                    <a:ln w="9525">
                      <a:noFill/>
                      <a:headEnd/>
                      <a:tailEnd/>
                    </a:ln>
                  </pic:spPr>
                </pic:pic>
              </a:graphicData>
            </a:graphic>
          </wp:inline>
        </w:drawing>
      </w:r>
    </w:p>
    <w:p w14:paraId="4FF0B18C" w14:textId="77777777" w:rsidR="00003845" w:rsidRPr="00003845" w:rsidRDefault="00003845" w:rsidP="009E4622">
      <w:pPr>
        <w:spacing w:after="200" w:line="240" w:lineRule="auto"/>
        <w:jc w:val="center"/>
        <w:rPr>
          <w:b/>
          <w:bCs/>
          <w:lang w:val="en-GB"/>
        </w:rPr>
      </w:pPr>
    </w:p>
    <w:p w14:paraId="7915D30D" w14:textId="77777777" w:rsidR="009E4622" w:rsidRPr="00003845" w:rsidRDefault="009E4622">
      <w:pPr>
        <w:spacing w:after="200" w:line="240" w:lineRule="auto"/>
        <w:rPr>
          <w:b/>
          <w:bCs/>
          <w:lang w:val="en-GB"/>
        </w:rPr>
      </w:pPr>
      <w:r w:rsidRPr="00003845">
        <w:rPr>
          <w:b/>
          <w:bCs/>
          <w:lang w:val="en-GB"/>
        </w:rPr>
        <w:br w:type="page"/>
      </w:r>
    </w:p>
    <w:p w14:paraId="31D58176" w14:textId="02F2E397" w:rsidR="009E4622" w:rsidRPr="00003845" w:rsidRDefault="009E4622" w:rsidP="009E4622">
      <w:pPr>
        <w:spacing w:after="200" w:line="240" w:lineRule="auto"/>
        <w:jc w:val="center"/>
        <w:rPr>
          <w:b/>
          <w:bCs/>
          <w:lang w:val="en-GB"/>
        </w:rPr>
      </w:pPr>
      <w:r w:rsidRPr="00003845">
        <w:rPr>
          <w:b/>
          <w:bCs/>
          <w:lang w:val="en-GB"/>
        </w:rPr>
        <w:lastRenderedPageBreak/>
        <w:t>Figure Captions</w:t>
      </w:r>
    </w:p>
    <w:p w14:paraId="7AF2F793" w14:textId="02DB3BA1" w:rsidR="009E4622" w:rsidRPr="00504C82" w:rsidRDefault="009E4622" w:rsidP="009E4622">
      <w:pPr>
        <w:pStyle w:val="ImageCaption"/>
        <w:rPr>
          <w:rFonts w:asciiTheme="majorHAnsi" w:hAnsiTheme="majorHAnsi" w:cstheme="majorHAnsi"/>
          <w:i w:val="0"/>
          <w:iCs/>
          <w:lang w:val="en-GB"/>
        </w:rPr>
      </w:pPr>
      <w:bookmarkStart w:id="241" w:name="_Hlk208174763"/>
      <w:r w:rsidRPr="00504C82">
        <w:rPr>
          <w:rFonts w:asciiTheme="majorHAnsi" w:hAnsiTheme="majorHAnsi" w:cstheme="majorHAnsi"/>
          <w:i w:val="0"/>
          <w:iCs/>
          <w:lang w:val="en-GB"/>
        </w:rPr>
        <w:t>Figure 1. Topic proportions by year of publication. Source: Authors’ own creation.</w:t>
      </w:r>
    </w:p>
    <w:p w14:paraId="1B064AD2" w14:textId="0944D100" w:rsidR="00003845" w:rsidRPr="00504C82" w:rsidRDefault="00003845" w:rsidP="00003845">
      <w:pPr>
        <w:pStyle w:val="ImageCaption"/>
        <w:rPr>
          <w:rFonts w:asciiTheme="majorHAnsi" w:hAnsiTheme="majorHAnsi" w:cstheme="majorHAnsi"/>
          <w:i w:val="0"/>
          <w:iCs/>
          <w:lang w:val="en-GB"/>
        </w:rPr>
      </w:pPr>
      <w:r w:rsidRPr="00504C82">
        <w:rPr>
          <w:rFonts w:asciiTheme="majorHAnsi" w:hAnsiTheme="majorHAnsi" w:cstheme="majorHAnsi"/>
          <w:i w:val="0"/>
          <w:iCs/>
          <w:lang w:val="en-GB"/>
        </w:rPr>
        <w:t>Figure 2. Topic proportions by author. Source: Authors’ own creation.</w:t>
      </w:r>
      <w:ins w:id="242" w:author="Michael Healy" w:date="2025-09-09T07:32:00Z">
        <w:r w:rsidR="00B61844">
          <w:rPr>
            <w:rFonts w:asciiTheme="majorHAnsi" w:hAnsiTheme="majorHAnsi" w:cstheme="majorHAnsi"/>
            <w:i w:val="0"/>
            <w:iCs/>
            <w:lang w:val="en-GB"/>
          </w:rPr>
          <w:t xml:space="preserve"> Note: Topic proportions derived from first author articles only.</w:t>
        </w:r>
      </w:ins>
    </w:p>
    <w:p w14:paraId="01777C84" w14:textId="69087783" w:rsidR="00003845" w:rsidRPr="00504C82" w:rsidRDefault="00003845" w:rsidP="00003845">
      <w:pPr>
        <w:pStyle w:val="ImageCaption"/>
        <w:rPr>
          <w:rFonts w:asciiTheme="majorHAnsi" w:hAnsiTheme="majorHAnsi" w:cstheme="majorHAnsi"/>
          <w:i w:val="0"/>
          <w:iCs/>
          <w:lang w:val="en-GB"/>
        </w:rPr>
      </w:pPr>
      <w:r w:rsidRPr="00504C82">
        <w:rPr>
          <w:rFonts w:asciiTheme="majorHAnsi" w:hAnsiTheme="majorHAnsi" w:cstheme="majorHAnsi"/>
          <w:i w:val="0"/>
          <w:iCs/>
          <w:lang w:val="en-GB"/>
        </w:rPr>
        <w:t>Figure 3. Topic proportions by article. Source: Authors’ own creation.</w:t>
      </w:r>
    </w:p>
    <w:p w14:paraId="5187A01C" w14:textId="57CEC2CC" w:rsidR="00003845" w:rsidRPr="00504C82" w:rsidRDefault="00003845" w:rsidP="00003845">
      <w:pPr>
        <w:pStyle w:val="ImageCaption"/>
        <w:rPr>
          <w:rFonts w:asciiTheme="majorHAnsi" w:hAnsiTheme="majorHAnsi" w:cstheme="majorHAnsi"/>
          <w:i w:val="0"/>
          <w:iCs/>
          <w:lang w:val="en-GB"/>
        </w:rPr>
      </w:pPr>
      <w:r w:rsidRPr="00504C82">
        <w:rPr>
          <w:rFonts w:asciiTheme="majorHAnsi" w:hAnsiTheme="majorHAnsi" w:cstheme="majorHAnsi"/>
          <w:i w:val="0"/>
          <w:iCs/>
          <w:lang w:val="en-GB"/>
        </w:rPr>
        <w:t>Figure 4. Citation impact of topics.</w:t>
      </w:r>
      <w:r w:rsidR="00157FE7" w:rsidRPr="00504C82">
        <w:rPr>
          <w:rFonts w:asciiTheme="majorHAnsi" w:hAnsiTheme="majorHAnsi" w:cstheme="majorHAnsi"/>
          <w:i w:val="0"/>
          <w:iCs/>
          <w:lang w:val="en-GB"/>
        </w:rPr>
        <w:t xml:space="preserve"> Source: Authors’ own creation.</w:t>
      </w:r>
    </w:p>
    <w:bookmarkEnd w:id="241"/>
    <w:p w14:paraId="3DC88AF5" w14:textId="77777777" w:rsidR="00003845" w:rsidRPr="00003845" w:rsidRDefault="00003845" w:rsidP="00003845">
      <w:pPr>
        <w:pStyle w:val="ImageCaption"/>
        <w:rPr>
          <w:rFonts w:asciiTheme="majorHAnsi" w:hAnsiTheme="majorHAnsi" w:cstheme="majorHAnsi"/>
          <w:i w:val="0"/>
          <w:iCs/>
          <w:lang w:val="en-GB"/>
        </w:rPr>
      </w:pPr>
    </w:p>
    <w:p w14:paraId="72D21B8A" w14:textId="77777777" w:rsidR="00003845" w:rsidRPr="00003845" w:rsidRDefault="00003845" w:rsidP="00003845">
      <w:pPr>
        <w:pStyle w:val="ImageCaption"/>
        <w:rPr>
          <w:rFonts w:asciiTheme="majorHAnsi" w:hAnsiTheme="majorHAnsi" w:cstheme="majorHAnsi"/>
          <w:i w:val="0"/>
          <w:iCs/>
          <w:lang w:val="en-GB"/>
        </w:rPr>
      </w:pPr>
    </w:p>
    <w:p w14:paraId="719277AE" w14:textId="77777777" w:rsidR="00003845" w:rsidRPr="00003845" w:rsidRDefault="00003845" w:rsidP="009E4622">
      <w:pPr>
        <w:pStyle w:val="ImageCaption"/>
        <w:rPr>
          <w:rFonts w:asciiTheme="majorHAnsi" w:hAnsiTheme="majorHAnsi" w:cstheme="majorHAnsi"/>
          <w:i w:val="0"/>
          <w:iCs/>
          <w:lang w:val="en-GB"/>
        </w:rPr>
      </w:pPr>
    </w:p>
    <w:p w14:paraId="6B17610C" w14:textId="77777777" w:rsidR="009E4622" w:rsidRPr="00003845" w:rsidRDefault="009E4622" w:rsidP="009E4622">
      <w:pPr>
        <w:spacing w:after="200" w:line="240" w:lineRule="auto"/>
        <w:jc w:val="center"/>
        <w:rPr>
          <w:b/>
          <w:bCs/>
          <w:lang w:val="en-GB"/>
        </w:rPr>
      </w:pPr>
    </w:p>
    <w:p w14:paraId="53A5F3F4" w14:textId="77777777" w:rsidR="00EA0F04" w:rsidRPr="00003845" w:rsidRDefault="00EA0F04" w:rsidP="009E4622">
      <w:pPr>
        <w:pStyle w:val="Bibliography"/>
        <w:spacing w:before="120" w:line="240" w:lineRule="auto"/>
        <w:rPr>
          <w:rFonts w:asciiTheme="majorHAnsi" w:hAnsiTheme="majorHAnsi" w:cstheme="majorHAnsi"/>
          <w:lang w:val="en-GB"/>
        </w:rPr>
      </w:pPr>
    </w:p>
    <w:sectPr w:rsidR="00EA0F04" w:rsidRPr="00003845" w:rsidSect="005A6EE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r William E. Donald" w:date="2025-09-07T21:49:00Z" w:initials="DD">
    <w:p w14:paraId="070980AF" w14:textId="77777777" w:rsidR="002A6EB9" w:rsidRDefault="00454645" w:rsidP="002A6EB9">
      <w:pPr>
        <w:pStyle w:val="CommentText"/>
      </w:pPr>
      <w:r>
        <w:rPr>
          <w:rStyle w:val="CommentReference"/>
        </w:rPr>
        <w:annotationRef/>
      </w:r>
      <w:r w:rsidR="002A6EB9">
        <w:t>Everyone: Please carefully check that your title, name, affiliation, and contact details are correctly captured below.</w:t>
      </w:r>
    </w:p>
  </w:comment>
  <w:comment w:id="30" w:author="Dr William E. Donald" w:date="2025-09-07T22:07:00Z" w:initials="DD">
    <w:p w14:paraId="3708477E" w14:textId="52CA9150" w:rsidR="000B4A02" w:rsidRDefault="007B0E6D" w:rsidP="000B4A02">
      <w:pPr>
        <w:pStyle w:val="CommentText"/>
      </w:pPr>
      <w:r>
        <w:rPr>
          <w:rStyle w:val="CommentReference"/>
        </w:rPr>
        <w:annotationRef/>
      </w:r>
      <w:r w:rsidR="000B4A02">
        <w:t>Up to 12 permitted. I’ve tried to ensure coverage of all 9 topics.</w:t>
      </w:r>
    </w:p>
  </w:comment>
  <w:comment w:id="33" w:author="Dr William E. Donald" w:date="2025-09-07T22:42:00Z" w:initials="DD">
    <w:p w14:paraId="6680A731" w14:textId="77777777" w:rsidR="006E0936" w:rsidRDefault="001F640B" w:rsidP="006E0936">
      <w:pPr>
        <w:pStyle w:val="CommentText"/>
      </w:pPr>
      <w:r>
        <w:rPr>
          <w:rStyle w:val="CommentReference"/>
        </w:rPr>
        <w:annotationRef/>
      </w:r>
      <w:r w:rsidR="006E0936">
        <w:t>Note for Will: Replace with the name before formal submission</w:t>
      </w:r>
    </w:p>
  </w:comment>
  <w:comment w:id="44" w:author="Michael Healy" w:date="2025-09-08T14:30:00Z" w:initials="MH">
    <w:p w14:paraId="05399E85" w14:textId="77777777" w:rsidR="00E929CA" w:rsidRDefault="00E929CA" w:rsidP="00F17DCB">
      <w:r>
        <w:rPr>
          <w:rStyle w:val="CommentReference"/>
        </w:rPr>
        <w:annotationRef/>
      </w:r>
      <w:r>
        <w:rPr>
          <w:sz w:val="20"/>
          <w:szCs w:val="20"/>
        </w:rPr>
        <w:t>@Will maybe briefly explain what this means.</w:t>
      </w:r>
    </w:p>
  </w:comment>
  <w:comment w:id="152" w:author="Michael Healy" w:date="2025-09-09T07:07:00Z" w:initials="MH">
    <w:p w14:paraId="10AD7E13" w14:textId="77777777" w:rsidR="00562C1B" w:rsidRDefault="00562C1B" w:rsidP="00092350">
      <w:r>
        <w:rPr>
          <w:rStyle w:val="CommentReference"/>
        </w:rPr>
        <w:annotationRef/>
      </w:r>
      <w:r>
        <w:rPr>
          <w:sz w:val="20"/>
          <w:szCs w:val="20"/>
        </w:rPr>
        <w:t xml:space="preserve">Will: This will now need a slight rewrite. </w:t>
      </w:r>
    </w:p>
  </w:comment>
  <w:comment w:id="214" w:author="Dr William E. Donald" w:date="2025-09-07T21:35:00Z" w:initials="DD">
    <w:p w14:paraId="44898FA2" w14:textId="6282F1E0" w:rsidR="00583BAA" w:rsidRDefault="00E70D7F" w:rsidP="00583BAA">
      <w:pPr>
        <w:pStyle w:val="CommentText"/>
      </w:pPr>
      <w:r>
        <w:rPr>
          <w:rStyle w:val="CommentReference"/>
        </w:rPr>
        <w:annotationRef/>
      </w:r>
      <w:r w:rsidR="00583BAA">
        <w:t>To Write [350 words], Michael, could you potentially compare how our findings align/diverge expand on those from the 25</w:t>
      </w:r>
      <w:r w:rsidR="00583BAA">
        <w:rPr>
          <w:vertAlign w:val="superscript"/>
        </w:rPr>
        <w:t>th</w:t>
      </w:r>
      <w:r w:rsidR="00583BAA">
        <w:t xml:space="preserve"> Anniversary review?</w:t>
      </w:r>
    </w:p>
  </w:comment>
  <w:comment w:id="218" w:author="Dr William E. Donald" w:date="2025-09-07T21:32:00Z" w:initials="DD">
    <w:p w14:paraId="7DA2301E" w14:textId="19BFA6C6" w:rsidR="00454645" w:rsidRDefault="009B16BC" w:rsidP="00454645">
      <w:pPr>
        <w:pStyle w:val="CommentText"/>
      </w:pPr>
      <w:r>
        <w:rPr>
          <w:rStyle w:val="CommentReference"/>
        </w:rPr>
        <w:annotationRef/>
      </w:r>
      <w:r w:rsidR="00454645">
        <w:t>250-word reflection. 1) Your involvement with CDI over the years. 2) Your reflections on the findings presented in this manuscript. 3) Research avenues you would like to see further explored at CDI in the years ahead</w:t>
      </w:r>
    </w:p>
  </w:comment>
  <w:comment w:id="219" w:author="Dr William E. Donald" w:date="2025-09-07T21:32:00Z" w:initials="DD">
    <w:p w14:paraId="6C50566A" w14:textId="77777777" w:rsidR="00454645" w:rsidRDefault="009B16BC" w:rsidP="00454645">
      <w:pPr>
        <w:pStyle w:val="CommentText"/>
      </w:pPr>
      <w:r>
        <w:rPr>
          <w:rStyle w:val="CommentReference"/>
        </w:rPr>
        <w:annotationRef/>
      </w:r>
      <w:r w:rsidR="00454645">
        <w:t>250-word reflection. 1) Your involvement with CDI over the years. 2) Your reflections on the findings presented in this manuscript. 3) Research avenues you would like to see further explored at CDI in the years ahead</w:t>
      </w:r>
    </w:p>
  </w:comment>
  <w:comment w:id="220" w:author="Dr William E. Donald" w:date="2025-09-07T21:32:00Z" w:initials="DD">
    <w:p w14:paraId="492492FC" w14:textId="77777777" w:rsidR="00454645" w:rsidRDefault="009B16BC" w:rsidP="00454645">
      <w:pPr>
        <w:pStyle w:val="CommentText"/>
      </w:pPr>
      <w:r>
        <w:rPr>
          <w:rStyle w:val="CommentReference"/>
        </w:rPr>
        <w:annotationRef/>
      </w:r>
      <w:r w:rsidR="00454645">
        <w:t>250-word reflection. 1) Your involvement with CDI over the years. 2) Your reflections on the findings presented in this manuscript. 3) Research avenues you would like to see further explored at CDI in the years ahead</w:t>
      </w:r>
    </w:p>
  </w:comment>
  <w:comment w:id="221" w:author="Dr William E. Donald" w:date="2025-09-07T21:32:00Z" w:initials="DD">
    <w:p w14:paraId="750B304A" w14:textId="77777777" w:rsidR="00454645" w:rsidRDefault="009B16BC" w:rsidP="00454645">
      <w:pPr>
        <w:pStyle w:val="CommentText"/>
      </w:pPr>
      <w:r>
        <w:rPr>
          <w:rStyle w:val="CommentReference"/>
        </w:rPr>
        <w:annotationRef/>
      </w:r>
      <w:r w:rsidR="00454645">
        <w:t>250-word reflection. 1) Your involvement with CDI over the years. 2) Your reflections on the findings presented in this manuscript. 3) Research avenues you would like to see further explored at CDI in the years ahead</w:t>
      </w:r>
    </w:p>
  </w:comment>
  <w:comment w:id="222" w:author="Dr William E. Donald" w:date="2025-09-07T21:32:00Z" w:initials="DD">
    <w:p w14:paraId="1CA84AA8" w14:textId="77777777" w:rsidR="00454645" w:rsidRDefault="009B16BC" w:rsidP="00454645">
      <w:pPr>
        <w:pStyle w:val="CommentText"/>
      </w:pPr>
      <w:r>
        <w:rPr>
          <w:rStyle w:val="CommentReference"/>
        </w:rPr>
        <w:annotationRef/>
      </w:r>
      <w:r w:rsidR="00454645">
        <w:t>250-word reflection. 1) Your involvement with CDI over the years. 2) Your reflections on the findings presented in this manuscript. 3) Research avenues you would like to see further explored at CDI in the years ahead</w:t>
      </w:r>
    </w:p>
  </w:comment>
  <w:comment w:id="223" w:author="Dr William E. Donald" w:date="2025-09-07T21:32:00Z" w:initials="DD">
    <w:p w14:paraId="411A61B6" w14:textId="77777777" w:rsidR="00454645" w:rsidRDefault="009B16BC" w:rsidP="00454645">
      <w:pPr>
        <w:pStyle w:val="CommentText"/>
      </w:pPr>
      <w:r>
        <w:rPr>
          <w:rStyle w:val="CommentReference"/>
        </w:rPr>
        <w:annotationRef/>
      </w:r>
      <w:r w:rsidR="00454645">
        <w:t>250-word reflection. 1) Your involvement with CDI over the years. 2) Your reflections on the findings presented in this manuscript. 3) Research avenues you would like to see further explored at CDI in the years ahead</w:t>
      </w:r>
    </w:p>
  </w:comment>
  <w:comment w:id="238" w:author="Michael Healy" w:date="2025-09-09T07:48:00Z" w:initials="MH">
    <w:p w14:paraId="5184DE71" w14:textId="77777777" w:rsidR="00E36921" w:rsidRDefault="00E36921" w:rsidP="008439AE">
      <w:r>
        <w:rPr>
          <w:rStyle w:val="CommentReference"/>
        </w:rPr>
        <w:annotationRef/>
      </w:r>
      <w:r>
        <w:rPr>
          <w:sz w:val="20"/>
          <w:szCs w:val="20"/>
        </w:rPr>
        <w:t xml:space="preserve">Table has 10 of each for PROB and FREX words. DO we need to go higher?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980AF" w15:done="0"/>
  <w15:commentEx w15:paraId="3708477E" w15:done="0"/>
  <w15:commentEx w15:paraId="6680A731" w15:done="0"/>
  <w15:commentEx w15:paraId="05399E85" w15:done="0"/>
  <w15:commentEx w15:paraId="10AD7E13" w15:done="0"/>
  <w15:commentEx w15:paraId="44898FA2" w15:done="0"/>
  <w15:commentEx w15:paraId="7DA2301E" w15:done="0"/>
  <w15:commentEx w15:paraId="6C50566A" w15:done="0"/>
  <w15:commentEx w15:paraId="492492FC" w15:done="0"/>
  <w15:commentEx w15:paraId="750B304A" w15:done="0"/>
  <w15:commentEx w15:paraId="1CA84AA8" w15:done="0"/>
  <w15:commentEx w15:paraId="411A61B6" w15:done="0"/>
  <w15:commentEx w15:paraId="5184DE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93ACB37" w16cex:dateUtc="2025-09-07T20:49:00Z"/>
  <w16cex:commentExtensible w16cex:durableId="2B83FB86" w16cex:dateUtc="2025-09-07T21:07:00Z"/>
  <w16cex:commentExtensible w16cex:durableId="3AF0E5BF" w16cex:dateUtc="2025-09-07T21:42:00Z"/>
  <w16cex:commentExtensible w16cex:durableId="436ABA77" w16cex:dateUtc="2025-09-08T04:30:00Z"/>
  <w16cex:commentExtensible w16cex:durableId="1172BA4A" w16cex:dateUtc="2025-09-08T21:07:00Z"/>
  <w16cex:commentExtensible w16cex:durableId="430CDE7E" w16cex:dateUtc="2025-09-07T20:35:00Z"/>
  <w16cex:commentExtensible w16cex:durableId="555999C7" w16cex:dateUtc="2025-09-07T20:32:00Z"/>
  <w16cex:commentExtensible w16cex:durableId="2E027910" w16cex:dateUtc="2025-09-07T20:32:00Z"/>
  <w16cex:commentExtensible w16cex:durableId="2476CFD2" w16cex:dateUtc="2025-09-07T20:32:00Z"/>
  <w16cex:commentExtensible w16cex:durableId="2EDCFAF0" w16cex:dateUtc="2025-09-07T20:32:00Z"/>
  <w16cex:commentExtensible w16cex:durableId="1C144D29" w16cex:dateUtc="2025-09-07T20:32:00Z"/>
  <w16cex:commentExtensible w16cex:durableId="7C5510F0" w16cex:dateUtc="2025-09-07T20:32:00Z"/>
  <w16cex:commentExtensible w16cex:durableId="2361532E" w16cex:dateUtc="2025-09-08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980AF" w16cid:durableId="393ACB37"/>
  <w16cid:commentId w16cid:paraId="3708477E" w16cid:durableId="2B83FB86"/>
  <w16cid:commentId w16cid:paraId="6680A731" w16cid:durableId="3AF0E5BF"/>
  <w16cid:commentId w16cid:paraId="05399E85" w16cid:durableId="436ABA77"/>
  <w16cid:commentId w16cid:paraId="10AD7E13" w16cid:durableId="1172BA4A"/>
  <w16cid:commentId w16cid:paraId="44898FA2" w16cid:durableId="430CDE7E"/>
  <w16cid:commentId w16cid:paraId="7DA2301E" w16cid:durableId="555999C7"/>
  <w16cid:commentId w16cid:paraId="6C50566A" w16cid:durableId="2E027910"/>
  <w16cid:commentId w16cid:paraId="492492FC" w16cid:durableId="2476CFD2"/>
  <w16cid:commentId w16cid:paraId="750B304A" w16cid:durableId="2EDCFAF0"/>
  <w16cid:commentId w16cid:paraId="1CA84AA8" w16cid:durableId="1C144D29"/>
  <w16cid:commentId w16cid:paraId="411A61B6" w16cid:durableId="7C5510F0"/>
  <w16cid:commentId w16cid:paraId="5184DE71" w16cid:durableId="236153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0BD20" w14:textId="77777777" w:rsidR="00A94D8E" w:rsidRDefault="00A94D8E">
      <w:pPr>
        <w:spacing w:line="240" w:lineRule="auto"/>
      </w:pPr>
      <w:r>
        <w:separator/>
      </w:r>
    </w:p>
  </w:endnote>
  <w:endnote w:type="continuationSeparator" w:id="0">
    <w:p w14:paraId="358FA0A7" w14:textId="77777777" w:rsidR="00A94D8E" w:rsidRDefault="00A94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81B8" w14:textId="77777777" w:rsidR="00A94D8E" w:rsidRDefault="00A94D8E">
      <w:r>
        <w:separator/>
      </w:r>
    </w:p>
  </w:footnote>
  <w:footnote w:type="continuationSeparator" w:id="0">
    <w:p w14:paraId="7B737D82" w14:textId="77777777" w:rsidR="00A94D8E" w:rsidRDefault="00A94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0D01B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3EED5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2"/>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2000034337">
    <w:abstractNumId w:val="10"/>
  </w:num>
  <w:num w:numId="23" w16cid:durableId="11798090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William E. Donald">
    <w15:presenceInfo w15:providerId="Windows Live" w15:userId="c98bfa7dbe11be91"/>
  </w15:person>
  <w15:person w15:author="Michael Healy">
    <w15:presenceInfo w15:providerId="AD" w15:userId="S::michael.healy@esa.edu.au::bdc33981-807e-4a00-a0d5-cd94c4cbd3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Q3MzMxNjU3NjAyMLVU0lEKTi0uzszPAykwrAUA0Or2AiwAAAA="/>
  </w:docVars>
  <w:rsids>
    <w:rsidRoot w:val="00EA0F04"/>
    <w:rsid w:val="00003845"/>
    <w:rsid w:val="000B4A02"/>
    <w:rsid w:val="00146984"/>
    <w:rsid w:val="00152ABC"/>
    <w:rsid w:val="00157FE7"/>
    <w:rsid w:val="00177D49"/>
    <w:rsid w:val="001947A4"/>
    <w:rsid w:val="001F640B"/>
    <w:rsid w:val="00203AFF"/>
    <w:rsid w:val="00241786"/>
    <w:rsid w:val="002644B5"/>
    <w:rsid w:val="00282A89"/>
    <w:rsid w:val="002A6EB9"/>
    <w:rsid w:val="00303F15"/>
    <w:rsid w:val="00454645"/>
    <w:rsid w:val="00461FAC"/>
    <w:rsid w:val="004D53D2"/>
    <w:rsid w:val="004E64C6"/>
    <w:rsid w:val="00504C82"/>
    <w:rsid w:val="00562C1B"/>
    <w:rsid w:val="00564C82"/>
    <w:rsid w:val="00583BAA"/>
    <w:rsid w:val="005A6EE0"/>
    <w:rsid w:val="00634A80"/>
    <w:rsid w:val="006C2EC8"/>
    <w:rsid w:val="006E0936"/>
    <w:rsid w:val="006E2A0A"/>
    <w:rsid w:val="00761516"/>
    <w:rsid w:val="007B0E6D"/>
    <w:rsid w:val="00861538"/>
    <w:rsid w:val="008A295A"/>
    <w:rsid w:val="008B5052"/>
    <w:rsid w:val="0095544A"/>
    <w:rsid w:val="00994B07"/>
    <w:rsid w:val="009B16BC"/>
    <w:rsid w:val="009D72EB"/>
    <w:rsid w:val="009E4622"/>
    <w:rsid w:val="00A3328F"/>
    <w:rsid w:val="00A879F3"/>
    <w:rsid w:val="00A94D8E"/>
    <w:rsid w:val="00B61844"/>
    <w:rsid w:val="00BD2E61"/>
    <w:rsid w:val="00BE7690"/>
    <w:rsid w:val="00CA6146"/>
    <w:rsid w:val="00D1029D"/>
    <w:rsid w:val="00E17E64"/>
    <w:rsid w:val="00E36921"/>
    <w:rsid w:val="00E41190"/>
    <w:rsid w:val="00E63FBF"/>
    <w:rsid w:val="00E70D7F"/>
    <w:rsid w:val="00E929CA"/>
    <w:rsid w:val="00EA0F04"/>
    <w:rsid w:val="00EB07E4"/>
    <w:rsid w:val="00EB5F24"/>
    <w:rsid w:val="00EE1694"/>
    <w:rsid w:val="00FA67B2"/>
    <w:rsid w:val="00FE1C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E0816"/>
  <w15:docId w15:val="{B80AABB6-5820-45C1-A826-D562601F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link w:val="Heading1Char"/>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 w:type="paragraph" w:styleId="Revision">
    <w:name w:val="Revision"/>
    <w:hidden/>
    <w:semiHidden/>
    <w:rsid w:val="00EE1694"/>
    <w:pPr>
      <w:spacing w:after="0"/>
    </w:pPr>
  </w:style>
  <w:style w:type="character" w:styleId="UnresolvedMention">
    <w:name w:val="Unresolved Mention"/>
    <w:basedOn w:val="DefaultParagraphFont"/>
    <w:uiPriority w:val="99"/>
    <w:semiHidden/>
    <w:unhideWhenUsed/>
    <w:rsid w:val="00CA6146"/>
    <w:rPr>
      <w:color w:val="605E5C"/>
      <w:shd w:val="clear" w:color="auto" w:fill="E1DFDD"/>
    </w:rPr>
  </w:style>
  <w:style w:type="character" w:customStyle="1" w:styleId="Heading1Char">
    <w:name w:val="Heading 1 Char"/>
    <w:basedOn w:val="DefaultParagraphFont"/>
    <w:link w:val="Heading1"/>
    <w:uiPriority w:val="9"/>
    <w:rsid w:val="005A6EE0"/>
    <w:rPr>
      <w:rFonts w:asciiTheme="majorHAnsi" w:eastAsiaTheme="majorEastAsia" w:hAnsiTheme="majorHAnsi" w:cstheme="majorBidi"/>
      <w:b/>
      <w:bCs/>
      <w:szCs w:val="32"/>
    </w:rPr>
  </w:style>
  <w:style w:type="character" w:styleId="CommentReference">
    <w:name w:val="annotation reference"/>
    <w:basedOn w:val="DefaultParagraphFont"/>
    <w:semiHidden/>
    <w:unhideWhenUsed/>
    <w:rsid w:val="005A6EE0"/>
    <w:rPr>
      <w:sz w:val="16"/>
      <w:szCs w:val="16"/>
    </w:rPr>
  </w:style>
  <w:style w:type="paragraph" w:styleId="CommentText">
    <w:name w:val="annotation text"/>
    <w:basedOn w:val="Normal"/>
    <w:link w:val="CommentTextChar"/>
    <w:unhideWhenUsed/>
    <w:rsid w:val="00003845"/>
    <w:pPr>
      <w:spacing w:line="240" w:lineRule="auto"/>
    </w:pPr>
    <w:rPr>
      <w:sz w:val="20"/>
      <w:szCs w:val="20"/>
    </w:rPr>
  </w:style>
  <w:style w:type="character" w:customStyle="1" w:styleId="CommentTextChar">
    <w:name w:val="Comment Text Char"/>
    <w:basedOn w:val="DefaultParagraphFont"/>
    <w:link w:val="CommentText"/>
    <w:rsid w:val="00003845"/>
    <w:rPr>
      <w:sz w:val="20"/>
      <w:szCs w:val="20"/>
    </w:rPr>
  </w:style>
  <w:style w:type="paragraph" w:styleId="CommentSubject">
    <w:name w:val="annotation subject"/>
    <w:basedOn w:val="CommentText"/>
    <w:next w:val="CommentText"/>
    <w:link w:val="CommentSubjectChar"/>
    <w:semiHidden/>
    <w:unhideWhenUsed/>
    <w:rsid w:val="00003845"/>
    <w:rPr>
      <w:b/>
      <w:bCs/>
    </w:rPr>
  </w:style>
  <w:style w:type="character" w:customStyle="1" w:styleId="CommentSubjectChar">
    <w:name w:val="Comment Subject Char"/>
    <w:basedOn w:val="CommentTextChar"/>
    <w:link w:val="CommentSubject"/>
    <w:semiHidden/>
    <w:rsid w:val="000038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802231">
      <w:bodyDiv w:val="1"/>
      <w:marLeft w:val="0"/>
      <w:marRight w:val="0"/>
      <w:marTop w:val="0"/>
      <w:marBottom w:val="0"/>
      <w:divBdr>
        <w:top w:val="none" w:sz="0" w:space="0" w:color="auto"/>
        <w:left w:val="none" w:sz="0" w:space="0" w:color="auto"/>
        <w:bottom w:val="none" w:sz="0" w:space="0" w:color="auto"/>
        <w:right w:val="none" w:sz="0" w:space="0" w:color="auto"/>
      </w:divBdr>
      <w:divsChild>
        <w:div w:id="946501410">
          <w:marLeft w:val="480"/>
          <w:marRight w:val="0"/>
          <w:marTop w:val="0"/>
          <w:marBottom w:val="0"/>
          <w:divBdr>
            <w:top w:val="none" w:sz="0" w:space="0" w:color="auto"/>
            <w:left w:val="none" w:sz="0" w:space="0" w:color="auto"/>
            <w:bottom w:val="none" w:sz="0" w:space="0" w:color="auto"/>
            <w:right w:val="none" w:sz="0" w:space="0" w:color="auto"/>
          </w:divBdr>
          <w:divsChild>
            <w:div w:id="21130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28</Pages>
  <Words>5823</Words>
  <Characters>33197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CDI STM 30 YEARS</dc:description>
  <cp:lastModifiedBy>Michael Healy</cp:lastModifiedBy>
  <cp:revision>26</cp:revision>
  <dcterms:created xsi:type="dcterms:W3CDTF">2025-09-07T10:58:00Z</dcterms:created>
  <dcterms:modified xsi:type="dcterms:W3CDTF">2025-09-08T21:48:00Z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atitle">
    <vt:lpwstr>CDI STM 30 YEARS</vt:lpwstr>
  </property>
  <property fmtid="{D5CDD505-2E9C-101B-9397-08002B2CF9AE}" pid="3" name="apatitledisplay">
    <vt:lpwstr>CDI STM 30 Years</vt:lpwstr>
  </property>
  <property fmtid="{D5CDD505-2E9C-101B-9397-08002B2CF9AE}" pid="4" name="biblio-config">
    <vt:lpwstr>True</vt:lpwstr>
  </property>
  <property fmtid="{D5CDD505-2E9C-101B-9397-08002B2CF9AE}" pid="5" name="cap-location">
    <vt:lpwstr>top</vt:lpwstr>
  </property>
  <property fmtid="{D5CDD505-2E9C-101B-9397-08002B2CF9AE}" pid="6" name="crossref">
    <vt:lpwstr/>
  </property>
  <property fmtid="{D5CDD505-2E9C-101B-9397-08002B2CF9AE}" pid="7" name="csl">
    <vt:lpwstr>apa7.csl</vt:lpwstr>
  </property>
  <property fmtid="{D5CDD505-2E9C-101B-9397-08002B2CF9AE}" pid="8" name="documentmode">
    <vt:lpwstr>man</vt:lpwstr>
  </property>
  <property fmtid="{D5CDD505-2E9C-101B-9397-08002B2CF9AE}" pid="9" name="editor">
    <vt:lpwstr>visual</vt:lpwstr>
  </property>
  <property fmtid="{D5CDD505-2E9C-101B-9397-08002B2CF9AE}" pid="10" name="fig-cap-location">
    <vt:lpwstr>top</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language">
    <vt:lpwstr/>
  </property>
  <property fmtid="{D5CDD505-2E9C-101B-9397-08002B2CF9AE}" pid="17" name="link-citations">
    <vt:lpwstr>True</vt:lpwstr>
  </property>
  <property fmtid="{D5CDD505-2E9C-101B-9397-08002B2CF9AE}" pid="18" name="no-ampersand-parenthetical">
    <vt:lpwstr>False</vt:lpwstr>
  </property>
  <property fmtid="{D5CDD505-2E9C-101B-9397-08002B2CF9AE}" pid="19" name="number-depth">
    <vt:lpwstr>3</vt:lpwstr>
  </property>
  <property fmtid="{D5CDD505-2E9C-101B-9397-08002B2CF9AE}" pid="20" name="numbersections">
    <vt:lpwstr>False</vt:lpwstr>
  </property>
  <property fmtid="{D5CDD505-2E9C-101B-9397-08002B2CF9AE}" pid="21" name="references">
    <vt:lpwstr/>
  </property>
  <property fmtid="{D5CDD505-2E9C-101B-9397-08002B2CF9AE}" pid="22" name="revealjs-plugins">
    <vt:lpwstr/>
  </property>
  <property fmtid="{D5CDD505-2E9C-101B-9397-08002B2CF9AE}" pid="23" name="suppress-abstract">
    <vt:lpwstr>False</vt:lpwstr>
  </property>
  <property fmtid="{D5CDD505-2E9C-101B-9397-08002B2CF9AE}" pid="24" name="suppress-affiliation">
    <vt:lpwstr>False</vt:lpwstr>
  </property>
  <property fmtid="{D5CDD505-2E9C-101B-9397-08002B2CF9AE}" pid="25" name="suppress-author">
    <vt:lpwstr>False</vt:lpwstr>
  </property>
  <property fmtid="{D5CDD505-2E9C-101B-9397-08002B2CF9AE}" pid="26" name="suppress-author-note">
    <vt:lpwstr>False</vt:lpwstr>
  </property>
  <property fmtid="{D5CDD505-2E9C-101B-9397-08002B2CF9AE}" pid="27" name="suppress-corresponding-address">
    <vt:lpwstr>False</vt:lpwstr>
  </property>
  <property fmtid="{D5CDD505-2E9C-101B-9397-08002B2CF9AE}" pid="28" name="suppress-corresponding-affiliation-name">
    <vt:lpwstr>False</vt:lpwstr>
  </property>
  <property fmtid="{D5CDD505-2E9C-101B-9397-08002B2CF9AE}" pid="29" name="suppress-corresponding-city">
    <vt:lpwstr>False</vt:lpwstr>
  </property>
  <property fmtid="{D5CDD505-2E9C-101B-9397-08002B2CF9AE}" pid="30" name="suppress-corresponding-department">
    <vt:lpwstr>False</vt:lpwstr>
  </property>
  <property fmtid="{D5CDD505-2E9C-101B-9397-08002B2CF9AE}" pid="31" name="suppress-corresponding-email">
    <vt:lpwstr>False</vt:lpwstr>
  </property>
  <property fmtid="{D5CDD505-2E9C-101B-9397-08002B2CF9AE}" pid="32" name="suppress-corresponding-group">
    <vt:lpwstr>False</vt:lpwstr>
  </property>
  <property fmtid="{D5CDD505-2E9C-101B-9397-08002B2CF9AE}" pid="33" name="suppress-corresponding-paragraph">
    <vt:lpwstr>False</vt:lpwstr>
  </property>
  <property fmtid="{D5CDD505-2E9C-101B-9397-08002B2CF9AE}" pid="34" name="suppress-corresponding-postal-code">
    <vt:lpwstr>False</vt:lpwstr>
  </property>
  <property fmtid="{D5CDD505-2E9C-101B-9397-08002B2CF9AE}" pid="35" name="suppress-corresponding-region">
    <vt:lpwstr>False</vt:lpwstr>
  </property>
  <property fmtid="{D5CDD505-2E9C-101B-9397-08002B2CF9AE}" pid="36" name="suppress-credit-statement">
    <vt:lpwstr>False</vt:lpwstr>
  </property>
  <property fmtid="{D5CDD505-2E9C-101B-9397-08002B2CF9AE}" pid="37" name="suppress-disclosures-paragraph">
    <vt:lpwstr>False</vt:lpwstr>
  </property>
  <property fmtid="{D5CDD505-2E9C-101B-9397-08002B2CF9AE}" pid="38" name="suppress-impact-statement">
    <vt:lpwstr>False</vt:lpwstr>
  </property>
  <property fmtid="{D5CDD505-2E9C-101B-9397-08002B2CF9AE}" pid="39" name="suppress-keywords">
    <vt:lpwstr>False</vt:lpwstr>
  </property>
  <property fmtid="{D5CDD505-2E9C-101B-9397-08002B2CF9AE}" pid="40" name="suppress-orcid">
    <vt:lpwstr>False</vt:lpwstr>
  </property>
  <property fmtid="{D5CDD505-2E9C-101B-9397-08002B2CF9AE}" pid="41" name="suppress-short-title">
    <vt:lpwstr>False</vt:lpwstr>
  </property>
  <property fmtid="{D5CDD505-2E9C-101B-9397-08002B2CF9AE}" pid="42" name="suppress-status-change-paragraph">
    <vt:lpwstr>False</vt:lpwstr>
  </property>
  <property fmtid="{D5CDD505-2E9C-101B-9397-08002B2CF9AE}" pid="43" name="suppress-title">
    <vt:lpwstr>False</vt:lpwstr>
  </property>
  <property fmtid="{D5CDD505-2E9C-101B-9397-08002B2CF9AE}" pid="44" name="suppress-title-introduction">
    <vt:lpwstr>False</vt:lpwstr>
  </property>
  <property fmtid="{D5CDD505-2E9C-101B-9397-08002B2CF9AE}" pid="45" name="suppress-title-page">
    <vt:lpwstr>False</vt:lpwstr>
  </property>
  <property fmtid="{D5CDD505-2E9C-101B-9397-08002B2CF9AE}" pid="46" name="suppress-title-page-number">
    <vt:lpwstr>False</vt:lpwstr>
  </property>
  <property fmtid="{D5CDD505-2E9C-101B-9397-08002B2CF9AE}" pid="47" name="tbl-cap-location">
    <vt:lpwstr>top</vt:lpwstr>
  </property>
  <property fmtid="{D5CDD505-2E9C-101B-9397-08002B2CF9AE}" pid="48" name="toc-title">
    <vt:lpwstr>Table of contents</vt:lpwstr>
  </property>
  <property fmtid="{D5CDD505-2E9C-101B-9397-08002B2CF9AE}" pid="49" name="wordn">
    <vt:lpwstr>2667</vt:lpwstr>
  </property>
  <property fmtid="{D5CDD505-2E9C-101B-9397-08002B2CF9AE}" pid="50" name="zerocitations">
    <vt:lpwstr>False</vt:lpwstr>
  </property>
  <property fmtid="{D5CDD505-2E9C-101B-9397-08002B2CF9AE}" pid="51" name="GrammarlyDocumentId">
    <vt:lpwstr>5789bc81-345d-446b-9aa4-ac7d40f649c8</vt:lpwstr>
  </property>
</Properties>
</file>